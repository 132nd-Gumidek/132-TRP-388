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rPr>
        <w:id w:val="746380763"/>
        <w:docPartObj>
          <w:docPartGallery w:val="Cover Pages"/>
          <w:docPartUnique/>
        </w:docPartObj>
      </w:sdtPr>
      <w:sdtContent>
        <w:sdt>
          <w:sdtPr>
            <w:id w:val="1059050977"/>
            <w:picture/>
          </w:sdtPr>
          <w:sdtContent>
            <w:p w:rsidR="00743EEA" w:rsidRPr="005B7818" w:rsidRDefault="00743EEA" w:rsidP="00352E0F">
              <w:pPr>
                <w:pStyle w:val="Overskrift6"/>
                <w:spacing w:before="0"/>
                <w:contextualSpacing/>
                <w:jc w:val="center"/>
              </w:pPr>
              <w:r w:rsidRPr="005B7818">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placeholder>
              <w:docPart w:val="86BDC69EA0424B1D88969A25B97EF072"/>
            </w:placeholder>
            <w:dataBinding w:prefixMappings="xmlns:ns0='http://purl.org/dc/elements/1.1/' xmlns:ns1='http://schemas.openxmlformats.org/package/2006/metadata/core-properties' " w:xpath="/ns1:coreProperties[1]/ns0:title[1]" w:storeItemID="{6C3C8BC8-F283-45AE-878A-BAB7291924A1}"/>
            <w:text/>
          </w:sdtPr>
          <w:sdtContent>
            <w:p w:rsidR="00743EEA" w:rsidRPr="005B7818" w:rsidRDefault="005C1217" w:rsidP="00352E0F">
              <w:pPr>
                <w:pStyle w:val="Ingenmellomrom"/>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388</w:t>
              </w:r>
              <w:r w:rsidR="00BA1BFA">
                <w:rPr>
                  <w:rFonts w:asciiTheme="majorHAnsi" w:eastAsiaTheme="majorEastAsia" w:hAnsiTheme="majorHAnsi" w:cstheme="majorBidi"/>
                  <w:caps/>
                  <w:sz w:val="80"/>
                  <w:szCs w:val="80"/>
                  <w:lang w:val="en-GB"/>
                </w:rPr>
                <w:t>th SQUADRON STANDARD OPERATING PROCEDURES</w:t>
              </w:r>
            </w:p>
          </w:sdtContent>
        </w:sdt>
        <w:sdt>
          <w:sdtPr>
            <w:rPr>
              <w:sz w:val="32"/>
              <w:szCs w:val="28"/>
              <w:lang w:val="en-GB"/>
            </w:rPr>
            <w:alias w:val="Category"/>
            <w:tag w:val=""/>
            <w:id w:val="-1997801824"/>
            <w:placeholder>
              <w:docPart w:val="C6F8A597EFA144D290975922D7D2FF65"/>
            </w:placeholder>
            <w:dataBinding w:prefixMappings="xmlns:ns0='http://purl.org/dc/elements/1.1/' xmlns:ns1='http://schemas.openxmlformats.org/package/2006/metadata/core-properties' " w:xpath="/ns1:coreProperties[1]/ns1:category[1]" w:storeItemID="{6C3C8BC8-F283-45AE-878A-BAB7291924A1}"/>
            <w:text/>
          </w:sdtPr>
          <w:sdtContent>
            <w:p w:rsidR="00067F06" w:rsidRPr="005B7818" w:rsidRDefault="00977FF8" w:rsidP="00352E0F">
              <w:pPr>
                <w:pStyle w:val="Ingenmellomrom"/>
                <w:contextualSpacing/>
                <w:jc w:val="center"/>
                <w:rPr>
                  <w:sz w:val="32"/>
                  <w:szCs w:val="28"/>
                  <w:lang w:val="en-GB"/>
                </w:rPr>
              </w:pPr>
              <w:del w:id="0" w:author="Frode" w:date="2019-09-26T22:16:00Z">
                <w:r w:rsidDel="00977FF8">
                  <w:rPr>
                    <w:sz w:val="32"/>
                    <w:szCs w:val="28"/>
                    <w:lang w:val="en-GB"/>
                  </w:rPr>
                  <w:delText>388th squadron</w:delText>
                </w:r>
              </w:del>
              <w:ins w:id="1" w:author="Frode" w:date="2019-09-26T22:21:00Z">
                <w:r w:rsidR="00D90F7D">
                  <w:rPr>
                    <w:sz w:val="32"/>
                    <w:szCs w:val="28"/>
                    <w:lang w:val="nb-NO"/>
                  </w:rPr>
                  <w:t>388th vFighter Squadron</w:t>
                </w:r>
              </w:ins>
            </w:p>
          </w:sdtContent>
        </w:sdt>
        <w:p w:rsidR="00743EEA" w:rsidRPr="005B7818" w:rsidRDefault="00977FF8" w:rsidP="00352E0F">
          <w:pPr>
            <w:pStyle w:val="Ingenmellomrom"/>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del w:id="2" w:author="Frode" w:date="2019-09-26T22:16:00Z">
                <w:r w:rsidDel="00977FF8">
                  <w:rPr>
                    <w:sz w:val="32"/>
                    <w:szCs w:val="28"/>
                    <w:lang w:val="en-GB"/>
                  </w:rPr>
                  <w:delText>132-388-SOP</w:delText>
                </w:r>
              </w:del>
              <w:ins w:id="3" w:author="Frode" w:date="2019-09-26T22:21:00Z">
                <w:r w:rsidR="00D90F7D">
                  <w:rPr>
                    <w:sz w:val="32"/>
                    <w:szCs w:val="28"/>
                    <w:lang w:val="nb-NO"/>
                  </w:rPr>
                  <w:t>Standard Operating Procedures</w:t>
                </w:r>
              </w:ins>
            </w:sdtContent>
          </w:sdt>
        </w:p>
        <w:p w:rsidR="00954C7A" w:rsidRPr="005B7818" w:rsidRDefault="00241E83" w:rsidP="00352E0F">
          <w:pPr>
            <w:pStyle w:val="Ingenmellomrom"/>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rsidR="00A859CD" w:rsidRPr="005B7818" w:rsidRDefault="00A859CD" w:rsidP="00352E0F">
          <w:pPr>
            <w:contextualSpacing/>
          </w:pPr>
        </w:p>
        <w:p w:rsidR="00743EEA" w:rsidRPr="005B7818" w:rsidRDefault="00241E83" w:rsidP="00352E0F">
          <w:pPr>
            <w:contextualSpacing/>
          </w:pPr>
          <w:r w:rsidRPr="00241E83">
            <w:rPr>
              <w:noProof/>
              <w:color w:val="DDDDDD" w:themeColor="accent1"/>
              <w:lang w:eastAsia="nb-NO"/>
            </w:rPr>
            <w:pict>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rsidR="009C52D7" w:rsidRDefault="009C52D7" w:rsidP="00067F06">
                      <w:pPr>
                        <w:pStyle w:val="Ingenmellomrom"/>
                        <w:jc w:val="center"/>
                        <w:rPr>
                          <w:color w:val="DDDDDD" w:themeColor="accent1"/>
                          <w:sz w:val="24"/>
                        </w:rPr>
                      </w:pPr>
                    </w:p>
                    <w:p w:rsidR="009C52D7" w:rsidRPr="00003CCB" w:rsidRDefault="009C52D7" w:rsidP="009F2176">
                      <w:pPr>
                        <w:pStyle w:val="Ingenmellomrom"/>
                        <w:jc w:val="center"/>
                        <w:rPr>
                          <w:sz w:val="24"/>
                        </w:rPr>
                      </w:pPr>
                      <w:r>
                        <w:fldChar w:fldCharType="begin"/>
                      </w:r>
                      <w:r>
                        <w:instrText>HYPERLINK "http://www.132virtualwing.org"</w:instrText>
                      </w:r>
                      <w:ins w:id="4" w:author="Frode" w:date="2019-09-26T22:21:00Z"/>
                      <w:r>
                        <w:fldChar w:fldCharType="separate"/>
                      </w:r>
                      <w:r w:rsidRPr="00C01259">
                        <w:rPr>
                          <w:rStyle w:val="Hyperkobling"/>
                          <w:sz w:val="24"/>
                        </w:rPr>
                        <w:t>www.132virtualwing.org</w:t>
                      </w:r>
                      <w:r>
                        <w:fldChar w:fldCharType="end"/>
                      </w:r>
                    </w:p>
                    <w:p w:rsidR="009C52D7" w:rsidRPr="00D21364" w:rsidRDefault="009C52D7" w:rsidP="00D429B9">
                      <w:pPr>
                        <w:pStyle w:val="Ingenmellomrom"/>
                        <w:jc w:val="center"/>
                        <w:rPr>
                          <w:color w:val="808080" w:themeColor="accent4"/>
                        </w:rPr>
                      </w:pPr>
                      <w:r w:rsidRPr="00D21364">
                        <w:rPr>
                          <w:color w:val="808080" w:themeColor="accent4"/>
                        </w:rPr>
                        <w:t>This work is licensed under a</w:t>
                      </w:r>
                      <w:ins w:id="5" w:author="Frode" w:date="2019-09-26T22:14:00Z">
                        <w:r>
                          <w:rPr>
                            <w:color w:val="808080" w:themeColor="accent4"/>
                          </w:rPr>
                          <w:t xml:space="preserve"> </w:t>
                        </w:r>
                      </w:ins>
                      <w:r>
                        <w:fldChar w:fldCharType="begin"/>
                      </w:r>
                      <w:r>
                        <w:instrText>HYPERLINK "http://creativecommons.org/licenses/by-sa/3.0/"</w:instrText>
                      </w:r>
                      <w:ins w:id="6" w:author="Frode" w:date="2019-09-26T22:21:00Z"/>
                      <w:r>
                        <w:fldChar w:fldCharType="separate"/>
                      </w:r>
                      <w:r w:rsidRPr="00D21364">
                        <w:rPr>
                          <w:rStyle w:val="Hyperkobling"/>
                          <w:color w:val="808080" w:themeColor="accent4"/>
                        </w:rPr>
                        <w:t>Creative Commons Attribution-ShareAlike 3.0 Unported License</w:t>
                      </w:r>
                      <w:r>
                        <w:fldChar w:fldCharType="end"/>
                      </w:r>
                      <w:r w:rsidRPr="00D21364">
                        <w:rPr>
                          <w:color w:val="808080" w:themeColor="accent4"/>
                        </w:rPr>
                        <w:t>.</w:t>
                      </w:r>
                    </w:p>
                  </w:txbxContent>
                </v:textbox>
                <w10:wrap anchorx="margin" anchory="page"/>
              </v:shape>
            </w:pict>
          </w:r>
          <w:r w:rsidR="00743EEA" w:rsidRPr="005B7818">
            <w:br w:type="page"/>
          </w:r>
        </w:p>
      </w:sdtContent>
    </w:sdt>
    <w:p w:rsidR="00743EEA" w:rsidRPr="005B7818" w:rsidRDefault="00743EEA" w:rsidP="00352E0F">
      <w:pPr>
        <w:contextualSpacing/>
      </w:pPr>
      <w:bookmarkStart w:id="7" w:name="_GoBack"/>
      <w:bookmarkEnd w:id="7"/>
    </w:p>
    <w:p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Pr="005B7818" w:rsidRDefault="005C1217" w:rsidP="00D249CF">
          <w:pPr>
            <w:pStyle w:val="Tittel"/>
            <w:jc w:val="center"/>
          </w:pPr>
          <w:r>
            <w:t>388th SQUADRON STANDARD OPERATING PROCEDURES</w:t>
          </w:r>
        </w:p>
      </w:sdtContent>
    </w:sdt>
    <w:p w:rsidR="00027DEF" w:rsidRPr="005B7818" w:rsidRDefault="00027DEF" w:rsidP="00352E0F">
      <w:pPr>
        <w:contextualSpacing/>
      </w:pPr>
    </w:p>
    <w:p w:rsidR="00027DEF" w:rsidRPr="005B7818" w:rsidRDefault="00027DEF" w:rsidP="00352E0F">
      <w:pPr>
        <w:contextualSpacing/>
      </w:pPr>
    </w:p>
    <w:tbl>
      <w:tblPr>
        <w:tblStyle w:val="PlainTable31"/>
        <w:tblW w:w="0" w:type="auto"/>
        <w:tblLook w:val="04A0"/>
        <w:tblPrChange w:id="8" w:author="Frode" w:date="2019-09-26T22:14:00Z">
          <w:tblPr>
            <w:tblStyle w:val="PlainTable31"/>
            <w:tblW w:w="0" w:type="auto"/>
            <w:tblLook w:val="04A0"/>
          </w:tblPr>
        </w:tblPrChange>
      </w:tblPr>
      <w:tblGrid>
        <w:gridCol w:w="2660"/>
        <w:gridCol w:w="7076"/>
        <w:tblGridChange w:id="9">
          <w:tblGrid>
            <w:gridCol w:w="2552"/>
            <w:gridCol w:w="7184"/>
          </w:tblGrid>
        </w:tblGridChange>
      </w:tblGrid>
      <w:tr w:rsidR="00B6395A" w:rsidRPr="005B7818" w:rsidTr="00977FF8">
        <w:trPr>
          <w:cnfStyle w:val="100000000000"/>
        </w:trPr>
        <w:tc>
          <w:tcPr>
            <w:cnfStyle w:val="001000000100"/>
            <w:tcW w:w="2660" w:type="dxa"/>
            <w:tcPrChange w:id="10" w:author="Frode" w:date="2019-09-26T22:14:00Z">
              <w:tcPr>
                <w:tcW w:w="2552" w:type="dxa"/>
              </w:tcPr>
            </w:tcPrChange>
          </w:tcPr>
          <w:p w:rsidR="00B6395A" w:rsidRPr="005B7818" w:rsidRDefault="00B6395A" w:rsidP="00352E0F">
            <w:pPr>
              <w:tabs>
                <w:tab w:val="left" w:pos="5556"/>
              </w:tabs>
              <w:contextualSpacing/>
              <w:jc w:val="right"/>
              <w:cnfStyle w:val="101000000100"/>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Change w:id="11" w:author="Frode" w:date="2019-09-26T22:14:00Z">
                  <w:tcPr>
                    <w:tcW w:w="7184" w:type="dxa"/>
                  </w:tcPr>
                </w:tcPrChange>
              </w:tcPr>
              <w:p w:rsidR="00B6395A" w:rsidRPr="005B7818" w:rsidRDefault="005C1217" w:rsidP="00352E0F">
                <w:pPr>
                  <w:tabs>
                    <w:tab w:val="left" w:pos="5556"/>
                  </w:tabs>
                  <w:contextualSpacing/>
                  <w:cnfStyle w:val="100000000000"/>
                </w:pPr>
                <w:del w:id="12" w:author="Frode" w:date="2019-09-26T22:16:00Z">
                  <w:r w:rsidDel="00977FF8">
                    <w:delText>388th squadron</w:delText>
                  </w:r>
                </w:del>
                <w:ins w:id="13" w:author="Frode" w:date="2019-09-26T22:21:00Z">
                  <w:r w:rsidR="00D90F7D">
                    <w:rPr>
                      <w:lang w:val="nb-NO"/>
                    </w:rPr>
                    <w:t>388th vFighter Squadron</w:t>
                  </w:r>
                </w:ins>
              </w:p>
            </w:tc>
          </w:sdtContent>
        </w:sdt>
      </w:tr>
      <w:tr w:rsidR="00B6395A" w:rsidRPr="005B7818" w:rsidTr="00977FF8">
        <w:trPr>
          <w:cnfStyle w:val="000000100000"/>
        </w:trPr>
        <w:tc>
          <w:tcPr>
            <w:cnfStyle w:val="001000000000"/>
            <w:tcW w:w="2660" w:type="dxa"/>
            <w:tcPrChange w:id="14" w:author="Frode" w:date="2019-09-26T22:14:00Z">
              <w:tcPr>
                <w:tcW w:w="2552" w:type="dxa"/>
              </w:tcPr>
            </w:tcPrChange>
          </w:tcPr>
          <w:p w:rsidR="00B6395A" w:rsidRPr="005B7818" w:rsidRDefault="00027DEF" w:rsidP="00352E0F">
            <w:pPr>
              <w:tabs>
                <w:tab w:val="left" w:pos="5556"/>
              </w:tabs>
              <w:contextualSpacing/>
              <w:jc w:val="right"/>
              <w:cnfStyle w:val="001000100000"/>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Change w:id="15" w:author="Frode" w:date="2019-09-26T22:14:00Z">
                  <w:tcPr>
                    <w:tcW w:w="7184" w:type="dxa"/>
                  </w:tcPr>
                </w:tcPrChange>
              </w:tcPr>
              <w:p w:rsidR="00B6395A" w:rsidRPr="005B7818" w:rsidRDefault="005C1217" w:rsidP="00352E0F">
                <w:pPr>
                  <w:tabs>
                    <w:tab w:val="left" w:pos="5556"/>
                  </w:tabs>
                  <w:contextualSpacing/>
                  <w:cnfStyle w:val="000000100000"/>
                </w:pPr>
                <w:del w:id="16" w:author="Frode" w:date="2019-09-26T22:16:00Z">
                  <w:r w:rsidDel="00977FF8">
                    <w:rPr>
                      <w:b/>
                    </w:rPr>
                    <w:delText>132-388-SOP</w:delText>
                  </w:r>
                </w:del>
                <w:ins w:id="17" w:author="Frode" w:date="2019-09-26T22:21:00Z">
                  <w:r w:rsidR="00D90F7D">
                    <w:rPr>
                      <w:b/>
                      <w:lang w:val="nb-NO"/>
                    </w:rPr>
                    <w:t>Standard Operating Procedures</w:t>
                  </w:r>
                </w:ins>
              </w:p>
            </w:tc>
          </w:sdtContent>
        </w:sdt>
      </w:tr>
      <w:tr w:rsidR="00B6395A" w:rsidRPr="005B7818" w:rsidTr="00977FF8">
        <w:tc>
          <w:tcPr>
            <w:cnfStyle w:val="001000000000"/>
            <w:tcW w:w="2660" w:type="dxa"/>
            <w:tcPrChange w:id="18" w:author="Frode" w:date="2019-09-26T22:14:00Z">
              <w:tcPr>
                <w:tcW w:w="2552" w:type="dxa"/>
              </w:tcPr>
            </w:tcPrChange>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Change w:id="19" w:author="Frode" w:date="2019-09-26T22:14:00Z">
              <w:tcPr>
                <w:tcW w:w="7184" w:type="dxa"/>
              </w:tcPr>
            </w:tcPrChange>
          </w:tcPr>
          <w:p w:rsidR="00B6395A" w:rsidRPr="005B7818" w:rsidRDefault="00ED4E64" w:rsidP="00352E0F">
            <w:pPr>
              <w:tabs>
                <w:tab w:val="left" w:pos="5556"/>
              </w:tabs>
              <w:contextualSpacing/>
              <w:cnfStyle w:val="000000000000"/>
            </w:pPr>
            <w:r w:rsidRPr="005B7818">
              <w:t>0.1</w:t>
            </w:r>
          </w:p>
        </w:tc>
      </w:tr>
      <w:tr w:rsidR="00B6395A" w:rsidRPr="005B7818" w:rsidTr="00977FF8">
        <w:trPr>
          <w:cnfStyle w:val="000000100000"/>
        </w:trPr>
        <w:tc>
          <w:tcPr>
            <w:cnfStyle w:val="001000000000"/>
            <w:tcW w:w="2660" w:type="dxa"/>
            <w:tcPrChange w:id="20" w:author="Frode" w:date="2019-09-26T22:14:00Z">
              <w:tcPr>
                <w:tcW w:w="2552" w:type="dxa"/>
              </w:tcPr>
            </w:tcPrChange>
          </w:tcPr>
          <w:p w:rsidR="00B6395A" w:rsidRPr="005B7818" w:rsidRDefault="00027DEF" w:rsidP="00352E0F">
            <w:pPr>
              <w:tabs>
                <w:tab w:val="left" w:pos="5556"/>
              </w:tabs>
              <w:contextualSpacing/>
              <w:jc w:val="right"/>
              <w:cnfStyle w:val="001000100000"/>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4T00:00:00Z">
              <w:dateFormat w:val="dd.MM.yyyy"/>
              <w:lid w:val="nb-NO"/>
              <w:storeMappedDataAs w:val="dateTime"/>
              <w:calendar w:val="gregorian"/>
            </w:date>
          </w:sdtPr>
          <w:sdtContent>
            <w:tc>
              <w:tcPr>
                <w:tcW w:w="7076" w:type="dxa"/>
                <w:tcPrChange w:id="21" w:author="Frode" w:date="2019-09-26T22:14:00Z">
                  <w:tcPr>
                    <w:tcW w:w="7184" w:type="dxa"/>
                  </w:tcPr>
                </w:tcPrChange>
              </w:tcPr>
              <w:p w:rsidR="00B6395A" w:rsidRPr="005B7818" w:rsidRDefault="00ED4E64" w:rsidP="00352E0F">
                <w:pPr>
                  <w:tabs>
                    <w:tab w:val="left" w:pos="5556"/>
                  </w:tabs>
                  <w:contextualSpacing/>
                  <w:cnfStyle w:val="000000100000"/>
                </w:pPr>
                <w:r w:rsidRPr="005B7818">
                  <w:t>2</w:t>
                </w:r>
                <w:r w:rsidR="00842820">
                  <w:t>4.</w:t>
                </w:r>
                <w:r w:rsidRPr="005B7818">
                  <w:t>0</w:t>
                </w:r>
                <w:r w:rsidR="00842820">
                  <w:t>9</w:t>
                </w:r>
                <w:r w:rsidRPr="005B7818">
                  <w:t>.2019</w:t>
                </w:r>
              </w:p>
            </w:tc>
          </w:sdtContent>
        </w:sdt>
      </w:tr>
      <w:tr w:rsidR="00B6395A" w:rsidRPr="005B7818" w:rsidTr="00977FF8">
        <w:tc>
          <w:tcPr>
            <w:cnfStyle w:val="001000000000"/>
            <w:tcW w:w="2660" w:type="dxa"/>
            <w:tcPrChange w:id="22" w:author="Frode" w:date="2019-09-26T22:14:00Z">
              <w:tcPr>
                <w:tcW w:w="2552" w:type="dxa"/>
              </w:tcPr>
            </w:tcPrChange>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Change w:id="23" w:author="Frode" w:date="2019-09-26T22:14:00Z">
              <w:tcPr>
                <w:tcW w:w="7184" w:type="dxa"/>
              </w:tcPr>
            </w:tcPrChange>
          </w:tcPr>
          <w:p w:rsidR="00B6395A" w:rsidRPr="005B7818" w:rsidRDefault="008A090F" w:rsidP="00352E0F">
            <w:pPr>
              <w:tabs>
                <w:tab w:val="left" w:pos="5556"/>
              </w:tabs>
              <w:contextualSpacing/>
              <w:cnfStyle w:val="000000000000"/>
            </w:pPr>
            <w:r w:rsidRPr="005B7818">
              <w:t>Neck, Ashilta</w:t>
            </w:r>
            <w:ins w:id="24" w:author="Frode" w:date="2019-09-26T22:14:00Z">
              <w:r w:rsidR="00977FF8">
                <w:t>, Trollef</w:t>
              </w:r>
            </w:ins>
          </w:p>
        </w:tc>
      </w:tr>
      <w:tr w:rsidR="00DC7D65" w:rsidRPr="005B7818" w:rsidTr="00977FF8">
        <w:trPr>
          <w:cnfStyle w:val="000000100000"/>
        </w:trPr>
        <w:tc>
          <w:tcPr>
            <w:cnfStyle w:val="001000000000"/>
            <w:tcW w:w="2660" w:type="dxa"/>
            <w:tcPrChange w:id="25" w:author="Frode" w:date="2019-09-26T22:14:00Z">
              <w:tcPr>
                <w:tcW w:w="2552" w:type="dxa"/>
              </w:tcPr>
            </w:tcPrChange>
          </w:tcPr>
          <w:p w:rsidR="00DC7D65" w:rsidRPr="005B7818" w:rsidRDefault="00DC7D65" w:rsidP="00352E0F">
            <w:pPr>
              <w:tabs>
                <w:tab w:val="left" w:pos="5556"/>
              </w:tabs>
              <w:contextualSpacing/>
              <w:jc w:val="right"/>
              <w:cnfStyle w:val="001000100000"/>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Change w:id="26" w:author="Frode" w:date="2019-09-26T22:14:00Z">
              <w:tcPr>
                <w:tcW w:w="7184" w:type="dxa"/>
              </w:tcPr>
            </w:tcPrChange>
          </w:tcPr>
          <w:p w:rsidR="00FD3626" w:rsidRPr="005B7818" w:rsidRDefault="001F6EE2" w:rsidP="00352E0F">
            <w:pPr>
              <w:tabs>
                <w:tab w:val="left" w:pos="5556"/>
              </w:tabs>
              <w:contextualSpacing/>
              <w:cnfStyle w:val="000000100000"/>
              <w:rPr>
                <w:iCs/>
              </w:rPr>
            </w:pPr>
            <w:r w:rsidRPr="005B7818">
              <w:rPr>
                <w:i/>
              </w:rPr>
              <w:t>0.1 Initial Draft</w:t>
            </w:r>
          </w:p>
        </w:tc>
      </w:tr>
      <w:tr w:rsidR="005374BA" w:rsidRPr="005B7818" w:rsidTr="00977FF8">
        <w:tc>
          <w:tcPr>
            <w:cnfStyle w:val="001000000000"/>
            <w:tcW w:w="2660" w:type="dxa"/>
            <w:tcPrChange w:id="27" w:author="Frode" w:date="2019-09-26T22:14:00Z">
              <w:tcPr>
                <w:tcW w:w="2552" w:type="dxa"/>
              </w:tcPr>
            </w:tcPrChange>
          </w:tcPr>
          <w:p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Change w:id="28" w:author="Frode" w:date="2019-09-26T22:14:00Z">
              <w:tcPr>
                <w:tcW w:w="7184" w:type="dxa"/>
              </w:tcPr>
            </w:tcPrChange>
          </w:tcPr>
          <w:p w:rsidR="005374BA" w:rsidRPr="005B7818" w:rsidRDefault="005374BA" w:rsidP="00352E0F">
            <w:pPr>
              <w:tabs>
                <w:tab w:val="left" w:pos="5556"/>
              </w:tabs>
              <w:contextualSpacing/>
              <w:cnfStyle w:val="000000000000"/>
              <w:rPr>
                <w:i/>
              </w:rPr>
            </w:pPr>
          </w:p>
        </w:tc>
      </w:tr>
    </w:tbl>
    <w:p w:rsidR="00DC7D65" w:rsidRPr="005B7818" w:rsidRDefault="00DC7D65" w:rsidP="00352E0F">
      <w:pPr>
        <w:tabs>
          <w:tab w:val="left" w:pos="5556"/>
        </w:tabs>
        <w:contextualSpacing/>
      </w:pPr>
    </w:p>
    <w:bookmarkStart w:id="29" w:name="_Toc20341730"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rsidR="00B76EA2" w:rsidRPr="005B7818" w:rsidRDefault="00B76EA2" w:rsidP="00A6452F">
          <w:pPr>
            <w:pStyle w:val="Overskrift1"/>
          </w:pPr>
          <w:r w:rsidRPr="005B7818">
            <w:t>Contents</w:t>
          </w:r>
          <w:bookmarkEnd w:id="29"/>
        </w:p>
        <w:p w:rsidR="00B71E55" w:rsidRDefault="00241E83">
          <w:pPr>
            <w:pStyle w:val="INNH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341730" w:history="1">
            <w:r w:rsidR="00B71E55" w:rsidRPr="00D0223D">
              <w:rPr>
                <w:rStyle w:val="Hyperkobling"/>
                <w:noProof/>
              </w:rPr>
              <w:t>1.</w:t>
            </w:r>
            <w:r w:rsidR="00B71E55">
              <w:rPr>
                <w:rFonts w:eastAsiaTheme="minorEastAsia"/>
                <w:noProof/>
                <w:szCs w:val="22"/>
                <w:lang w:eastAsia="en-GB"/>
              </w:rPr>
              <w:tab/>
            </w:r>
            <w:r w:rsidR="00B71E55" w:rsidRPr="00D0223D">
              <w:rPr>
                <w:rStyle w:val="Hyperkobling"/>
                <w:noProof/>
              </w:rPr>
              <w:t>Contents</w:t>
            </w:r>
            <w:r w:rsidR="00B71E55">
              <w:rPr>
                <w:noProof/>
                <w:webHidden/>
              </w:rPr>
              <w:tab/>
            </w:r>
            <w:r>
              <w:rPr>
                <w:noProof/>
                <w:webHidden/>
              </w:rPr>
              <w:fldChar w:fldCharType="begin"/>
            </w:r>
            <w:r w:rsidR="00B71E55">
              <w:rPr>
                <w:noProof/>
                <w:webHidden/>
              </w:rPr>
              <w:instrText xml:space="preserve"> PAGEREF _Toc20341730 \h </w:instrText>
            </w:r>
            <w:r>
              <w:rPr>
                <w:noProof/>
                <w:webHidden/>
              </w:rPr>
            </w:r>
            <w:r>
              <w:rPr>
                <w:noProof/>
                <w:webHidden/>
              </w:rPr>
              <w:fldChar w:fldCharType="separate"/>
            </w:r>
            <w:r w:rsidR="00B71E55">
              <w:rPr>
                <w:noProof/>
                <w:webHidden/>
              </w:rPr>
              <w:t>2</w:t>
            </w:r>
            <w:r>
              <w:rPr>
                <w:noProof/>
                <w:webHidden/>
              </w:rPr>
              <w:fldChar w:fldCharType="end"/>
            </w:r>
          </w:hyperlink>
        </w:p>
        <w:p w:rsidR="00B71E55" w:rsidRDefault="00241E83">
          <w:pPr>
            <w:pStyle w:val="INNH1"/>
            <w:tabs>
              <w:tab w:val="left" w:pos="400"/>
              <w:tab w:val="right" w:leader="dot" w:pos="9736"/>
            </w:tabs>
            <w:rPr>
              <w:rFonts w:eastAsiaTheme="minorEastAsia"/>
              <w:noProof/>
              <w:szCs w:val="22"/>
              <w:lang w:eastAsia="en-GB"/>
            </w:rPr>
          </w:pPr>
          <w:hyperlink w:anchor="_Toc20341731" w:history="1">
            <w:r w:rsidR="00B71E55" w:rsidRPr="00D0223D">
              <w:rPr>
                <w:rStyle w:val="Hyperkobling"/>
                <w:noProof/>
              </w:rPr>
              <w:t>2.</w:t>
            </w:r>
            <w:r w:rsidR="00B71E55">
              <w:rPr>
                <w:rFonts w:eastAsiaTheme="minorEastAsia"/>
                <w:noProof/>
                <w:szCs w:val="22"/>
                <w:lang w:eastAsia="en-GB"/>
              </w:rPr>
              <w:tab/>
            </w:r>
            <w:r w:rsidR="00B71E55" w:rsidRPr="00D0223D">
              <w:rPr>
                <w:rStyle w:val="Hyperkobling"/>
                <w:noProof/>
              </w:rPr>
              <w:t>Introduction</w:t>
            </w:r>
            <w:r w:rsidR="00B71E55">
              <w:rPr>
                <w:noProof/>
                <w:webHidden/>
              </w:rPr>
              <w:tab/>
            </w:r>
            <w:r>
              <w:rPr>
                <w:noProof/>
                <w:webHidden/>
              </w:rPr>
              <w:fldChar w:fldCharType="begin"/>
            </w:r>
            <w:r w:rsidR="00B71E55">
              <w:rPr>
                <w:noProof/>
                <w:webHidden/>
              </w:rPr>
              <w:instrText xml:space="preserve"> PAGEREF _Toc20341731 \h </w:instrText>
            </w:r>
            <w:r>
              <w:rPr>
                <w:noProof/>
                <w:webHidden/>
              </w:rPr>
            </w:r>
            <w:r>
              <w:rPr>
                <w:noProof/>
                <w:webHidden/>
              </w:rPr>
              <w:fldChar w:fldCharType="separate"/>
            </w:r>
            <w:r w:rsidR="00B71E55">
              <w:rPr>
                <w:noProof/>
                <w:webHidden/>
              </w:rPr>
              <w:t>4</w:t>
            </w:r>
            <w:r>
              <w:rPr>
                <w:noProof/>
                <w:webHidden/>
              </w:rPr>
              <w:fldChar w:fldCharType="end"/>
            </w:r>
          </w:hyperlink>
        </w:p>
        <w:p w:rsidR="00B71E55" w:rsidRDefault="00241E83">
          <w:pPr>
            <w:pStyle w:val="INNH1"/>
            <w:tabs>
              <w:tab w:val="left" w:pos="400"/>
              <w:tab w:val="right" w:leader="dot" w:pos="9736"/>
            </w:tabs>
            <w:rPr>
              <w:rFonts w:eastAsiaTheme="minorEastAsia"/>
              <w:noProof/>
              <w:szCs w:val="22"/>
              <w:lang w:eastAsia="en-GB"/>
            </w:rPr>
          </w:pPr>
          <w:hyperlink w:anchor="_Toc20341732" w:history="1">
            <w:r w:rsidR="00B71E55" w:rsidRPr="00D0223D">
              <w:rPr>
                <w:rStyle w:val="Hyperkobling"/>
                <w:noProof/>
              </w:rPr>
              <w:t>3.</w:t>
            </w:r>
            <w:r w:rsidR="00B71E55">
              <w:rPr>
                <w:rFonts w:eastAsiaTheme="minorEastAsia"/>
                <w:noProof/>
                <w:szCs w:val="22"/>
                <w:lang w:eastAsia="en-GB"/>
              </w:rPr>
              <w:tab/>
            </w:r>
            <w:r w:rsidR="00B71E55" w:rsidRPr="00D0223D">
              <w:rPr>
                <w:rStyle w:val="Hyperkobling"/>
                <w:noProof/>
              </w:rPr>
              <w:t>Glossary of Terms</w:t>
            </w:r>
            <w:r w:rsidR="00B71E55">
              <w:rPr>
                <w:noProof/>
                <w:webHidden/>
              </w:rPr>
              <w:tab/>
            </w:r>
            <w:r>
              <w:rPr>
                <w:noProof/>
                <w:webHidden/>
              </w:rPr>
              <w:fldChar w:fldCharType="begin"/>
            </w:r>
            <w:r w:rsidR="00B71E55">
              <w:rPr>
                <w:noProof/>
                <w:webHidden/>
              </w:rPr>
              <w:instrText xml:space="preserve"> PAGEREF _Toc20341732 \h </w:instrText>
            </w:r>
            <w:r>
              <w:rPr>
                <w:noProof/>
                <w:webHidden/>
              </w:rPr>
            </w:r>
            <w:r>
              <w:rPr>
                <w:noProof/>
                <w:webHidden/>
              </w:rPr>
              <w:fldChar w:fldCharType="separate"/>
            </w:r>
            <w:r w:rsidR="00B71E55">
              <w:rPr>
                <w:noProof/>
                <w:webHidden/>
              </w:rPr>
              <w:t>5</w:t>
            </w:r>
            <w:r>
              <w:rPr>
                <w:noProof/>
                <w:webHidden/>
              </w:rPr>
              <w:fldChar w:fldCharType="end"/>
            </w:r>
          </w:hyperlink>
        </w:p>
        <w:p w:rsidR="00B71E55" w:rsidRDefault="00241E83">
          <w:pPr>
            <w:pStyle w:val="INNH1"/>
            <w:tabs>
              <w:tab w:val="left" w:pos="400"/>
              <w:tab w:val="right" w:leader="dot" w:pos="9736"/>
            </w:tabs>
            <w:rPr>
              <w:rFonts w:eastAsiaTheme="minorEastAsia"/>
              <w:noProof/>
              <w:szCs w:val="22"/>
              <w:lang w:eastAsia="en-GB"/>
            </w:rPr>
          </w:pPr>
          <w:hyperlink w:anchor="_Toc20341733" w:history="1">
            <w:r w:rsidR="00B71E55" w:rsidRPr="00D0223D">
              <w:rPr>
                <w:rStyle w:val="Hyperkobling"/>
                <w:noProof/>
              </w:rPr>
              <w:t>4.</w:t>
            </w:r>
            <w:r w:rsidR="00B71E55">
              <w:rPr>
                <w:rFonts w:eastAsiaTheme="minorEastAsia"/>
                <w:noProof/>
                <w:szCs w:val="22"/>
                <w:lang w:eastAsia="en-GB"/>
              </w:rPr>
              <w:tab/>
            </w:r>
            <w:r w:rsidR="00B71E55" w:rsidRPr="00D0223D">
              <w:rPr>
                <w:rStyle w:val="Hyperkobling"/>
                <w:noProof/>
              </w:rPr>
              <w:t>Roles &amp; Responsibilities</w:t>
            </w:r>
            <w:r w:rsidR="00B71E55">
              <w:rPr>
                <w:noProof/>
                <w:webHidden/>
              </w:rPr>
              <w:tab/>
            </w:r>
            <w:r>
              <w:rPr>
                <w:noProof/>
                <w:webHidden/>
              </w:rPr>
              <w:fldChar w:fldCharType="begin"/>
            </w:r>
            <w:r w:rsidR="00B71E55">
              <w:rPr>
                <w:noProof/>
                <w:webHidden/>
              </w:rPr>
              <w:instrText xml:space="preserve"> PAGEREF _Toc20341733 \h </w:instrText>
            </w:r>
            <w:r>
              <w:rPr>
                <w:noProof/>
                <w:webHidden/>
              </w:rPr>
            </w:r>
            <w:r>
              <w:rPr>
                <w:noProof/>
                <w:webHidden/>
              </w:rPr>
              <w:fldChar w:fldCharType="separate"/>
            </w:r>
            <w:r w:rsidR="00B71E55">
              <w:rPr>
                <w:noProof/>
                <w:webHidden/>
              </w:rPr>
              <w:t>6</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34" w:history="1">
            <w:r w:rsidR="00B71E55" w:rsidRPr="00D0223D">
              <w:rPr>
                <w:rStyle w:val="Hyperkobling"/>
                <w:noProof/>
              </w:rPr>
              <w:t>4.1</w:t>
            </w:r>
            <w:r w:rsidR="00B71E55">
              <w:rPr>
                <w:rFonts w:eastAsiaTheme="minorEastAsia"/>
                <w:noProof/>
                <w:szCs w:val="22"/>
                <w:lang w:eastAsia="en-GB"/>
              </w:rPr>
              <w:tab/>
            </w:r>
            <w:r w:rsidR="00B71E55" w:rsidRPr="00D0223D">
              <w:rPr>
                <w:rStyle w:val="Hyperkobling"/>
                <w:noProof/>
              </w:rPr>
              <w:t>Flight Planning</w:t>
            </w:r>
            <w:r w:rsidR="00B71E55">
              <w:rPr>
                <w:noProof/>
                <w:webHidden/>
              </w:rPr>
              <w:tab/>
            </w:r>
            <w:r>
              <w:rPr>
                <w:noProof/>
                <w:webHidden/>
              </w:rPr>
              <w:fldChar w:fldCharType="begin"/>
            </w:r>
            <w:r w:rsidR="00B71E55">
              <w:rPr>
                <w:noProof/>
                <w:webHidden/>
              </w:rPr>
              <w:instrText xml:space="preserve"> PAGEREF _Toc20341734 \h </w:instrText>
            </w:r>
            <w:r>
              <w:rPr>
                <w:noProof/>
                <w:webHidden/>
              </w:rPr>
            </w:r>
            <w:r>
              <w:rPr>
                <w:noProof/>
                <w:webHidden/>
              </w:rPr>
              <w:fldChar w:fldCharType="separate"/>
            </w:r>
            <w:r w:rsidR="00B71E55">
              <w:rPr>
                <w:noProof/>
                <w:webHidden/>
              </w:rPr>
              <w:t>6</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35" w:history="1">
            <w:r w:rsidR="00B71E55" w:rsidRPr="00D0223D">
              <w:rPr>
                <w:rStyle w:val="Hyperkobling"/>
                <w:noProof/>
              </w:rPr>
              <w:t>4.2</w:t>
            </w:r>
            <w:r w:rsidR="00B71E55">
              <w:rPr>
                <w:rFonts w:eastAsiaTheme="minorEastAsia"/>
                <w:noProof/>
                <w:szCs w:val="22"/>
                <w:lang w:eastAsia="en-GB"/>
              </w:rPr>
              <w:tab/>
            </w:r>
            <w:r w:rsidR="00B71E55" w:rsidRPr="00D0223D">
              <w:rPr>
                <w:rStyle w:val="Hyperkobling"/>
                <w:noProof/>
              </w:rPr>
              <w:t>Mission Execution</w:t>
            </w:r>
            <w:r w:rsidR="00B71E55">
              <w:rPr>
                <w:noProof/>
                <w:webHidden/>
              </w:rPr>
              <w:tab/>
            </w:r>
            <w:r>
              <w:rPr>
                <w:noProof/>
                <w:webHidden/>
              </w:rPr>
              <w:fldChar w:fldCharType="begin"/>
            </w:r>
            <w:r w:rsidR="00B71E55">
              <w:rPr>
                <w:noProof/>
                <w:webHidden/>
              </w:rPr>
              <w:instrText xml:space="preserve"> PAGEREF _Toc20341735 \h </w:instrText>
            </w:r>
            <w:r>
              <w:rPr>
                <w:noProof/>
                <w:webHidden/>
              </w:rPr>
            </w:r>
            <w:r>
              <w:rPr>
                <w:noProof/>
                <w:webHidden/>
              </w:rPr>
              <w:fldChar w:fldCharType="separate"/>
            </w:r>
            <w:r w:rsidR="00B71E55">
              <w:rPr>
                <w:noProof/>
                <w:webHidden/>
              </w:rPr>
              <w:t>7</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36" w:history="1">
            <w:r w:rsidR="00B71E55" w:rsidRPr="00D0223D">
              <w:rPr>
                <w:rStyle w:val="Hyperkobling"/>
                <w:noProof/>
              </w:rPr>
              <w:t>4.3</w:t>
            </w:r>
            <w:r w:rsidR="00B71E55">
              <w:rPr>
                <w:rFonts w:eastAsiaTheme="minorEastAsia"/>
                <w:noProof/>
                <w:szCs w:val="22"/>
                <w:lang w:eastAsia="en-GB"/>
              </w:rPr>
              <w:tab/>
            </w:r>
            <w:r w:rsidR="00B71E55" w:rsidRPr="00D0223D">
              <w:rPr>
                <w:rStyle w:val="Hyperkobling"/>
                <w:noProof/>
              </w:rPr>
              <w:t>Command and Control</w:t>
            </w:r>
            <w:r w:rsidR="00B71E55">
              <w:rPr>
                <w:noProof/>
                <w:webHidden/>
              </w:rPr>
              <w:tab/>
            </w:r>
            <w:r>
              <w:rPr>
                <w:noProof/>
                <w:webHidden/>
              </w:rPr>
              <w:fldChar w:fldCharType="begin"/>
            </w:r>
            <w:r w:rsidR="00B71E55">
              <w:rPr>
                <w:noProof/>
                <w:webHidden/>
              </w:rPr>
              <w:instrText xml:space="preserve"> PAGEREF _Toc20341736 \h </w:instrText>
            </w:r>
            <w:r>
              <w:rPr>
                <w:noProof/>
                <w:webHidden/>
              </w:rPr>
            </w:r>
            <w:r>
              <w:rPr>
                <w:noProof/>
                <w:webHidden/>
              </w:rPr>
              <w:fldChar w:fldCharType="separate"/>
            </w:r>
            <w:r w:rsidR="00B71E55">
              <w:rPr>
                <w:noProof/>
                <w:webHidden/>
              </w:rPr>
              <w:t>7</w:t>
            </w:r>
            <w:r>
              <w:rPr>
                <w:noProof/>
                <w:webHidden/>
              </w:rPr>
              <w:fldChar w:fldCharType="end"/>
            </w:r>
          </w:hyperlink>
        </w:p>
        <w:p w:rsidR="00B71E55" w:rsidRDefault="00241E83">
          <w:pPr>
            <w:pStyle w:val="INNH1"/>
            <w:tabs>
              <w:tab w:val="left" w:pos="400"/>
              <w:tab w:val="right" w:leader="dot" w:pos="9736"/>
            </w:tabs>
            <w:rPr>
              <w:rFonts w:eastAsiaTheme="minorEastAsia"/>
              <w:noProof/>
              <w:szCs w:val="22"/>
              <w:lang w:eastAsia="en-GB"/>
            </w:rPr>
          </w:pPr>
          <w:hyperlink w:anchor="_Toc20341737" w:history="1">
            <w:r w:rsidR="00B71E55" w:rsidRPr="00D0223D">
              <w:rPr>
                <w:rStyle w:val="Hyperkobling"/>
                <w:noProof/>
              </w:rPr>
              <w:t>5.</w:t>
            </w:r>
            <w:r w:rsidR="00B71E55">
              <w:rPr>
                <w:rFonts w:eastAsiaTheme="minorEastAsia"/>
                <w:noProof/>
                <w:szCs w:val="22"/>
                <w:lang w:eastAsia="en-GB"/>
              </w:rPr>
              <w:tab/>
            </w:r>
            <w:r w:rsidR="00B71E55" w:rsidRPr="00D0223D">
              <w:rPr>
                <w:rStyle w:val="Hyperkobling"/>
                <w:noProof/>
              </w:rPr>
              <w:t>Mission Planning</w:t>
            </w:r>
            <w:r w:rsidR="00B71E55">
              <w:rPr>
                <w:noProof/>
                <w:webHidden/>
              </w:rPr>
              <w:tab/>
            </w:r>
            <w:r>
              <w:rPr>
                <w:noProof/>
                <w:webHidden/>
              </w:rPr>
              <w:fldChar w:fldCharType="begin"/>
            </w:r>
            <w:r w:rsidR="00B71E55">
              <w:rPr>
                <w:noProof/>
                <w:webHidden/>
              </w:rPr>
              <w:instrText xml:space="preserve"> PAGEREF _Toc20341737 \h </w:instrText>
            </w:r>
            <w:r>
              <w:rPr>
                <w:noProof/>
                <w:webHidden/>
              </w:rPr>
            </w:r>
            <w:r>
              <w:rPr>
                <w:noProof/>
                <w:webHidden/>
              </w:rPr>
              <w:fldChar w:fldCharType="separate"/>
            </w:r>
            <w:r w:rsidR="00B71E55">
              <w:rPr>
                <w:noProof/>
                <w:webHidden/>
              </w:rPr>
              <w:t>8</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38" w:history="1">
            <w:r w:rsidR="00B71E55" w:rsidRPr="00D0223D">
              <w:rPr>
                <w:rStyle w:val="Hyperkobling"/>
                <w:noProof/>
              </w:rPr>
              <w:t>5.1</w:t>
            </w:r>
            <w:r w:rsidR="00B71E55">
              <w:rPr>
                <w:rFonts w:eastAsiaTheme="minorEastAsia"/>
                <w:noProof/>
                <w:szCs w:val="22"/>
                <w:lang w:eastAsia="en-GB"/>
              </w:rPr>
              <w:tab/>
            </w:r>
            <w:r w:rsidR="00B71E55" w:rsidRPr="00D0223D">
              <w:rPr>
                <w:rStyle w:val="Hyperkobling"/>
                <w:noProof/>
              </w:rPr>
              <w:t>Mission Types and Intents</w:t>
            </w:r>
            <w:r w:rsidR="00B71E55">
              <w:rPr>
                <w:noProof/>
                <w:webHidden/>
              </w:rPr>
              <w:tab/>
            </w:r>
            <w:r>
              <w:rPr>
                <w:noProof/>
                <w:webHidden/>
              </w:rPr>
              <w:fldChar w:fldCharType="begin"/>
            </w:r>
            <w:r w:rsidR="00B71E55">
              <w:rPr>
                <w:noProof/>
                <w:webHidden/>
              </w:rPr>
              <w:instrText xml:space="preserve"> PAGEREF _Toc20341738 \h </w:instrText>
            </w:r>
            <w:r>
              <w:rPr>
                <w:noProof/>
                <w:webHidden/>
              </w:rPr>
            </w:r>
            <w:r>
              <w:rPr>
                <w:noProof/>
                <w:webHidden/>
              </w:rPr>
              <w:fldChar w:fldCharType="separate"/>
            </w:r>
            <w:r w:rsidR="00B71E55">
              <w:rPr>
                <w:noProof/>
                <w:webHidden/>
              </w:rPr>
              <w:t>8</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39" w:history="1">
            <w:r w:rsidR="00B71E55" w:rsidRPr="00D0223D">
              <w:rPr>
                <w:rStyle w:val="Hyperkobling"/>
                <w:noProof/>
              </w:rPr>
              <w:t>5.2</w:t>
            </w:r>
            <w:r w:rsidR="00B71E55">
              <w:rPr>
                <w:rFonts w:eastAsiaTheme="minorEastAsia"/>
                <w:noProof/>
                <w:szCs w:val="22"/>
                <w:lang w:eastAsia="en-GB"/>
              </w:rPr>
              <w:tab/>
            </w:r>
            <w:r w:rsidR="00B71E55" w:rsidRPr="00D0223D">
              <w:rPr>
                <w:rStyle w:val="Hyperkobling"/>
                <w:noProof/>
              </w:rPr>
              <w:t>Payload, Fuel and Weight Planning</w:t>
            </w:r>
            <w:r w:rsidR="00B71E55">
              <w:rPr>
                <w:noProof/>
                <w:webHidden/>
              </w:rPr>
              <w:tab/>
            </w:r>
            <w:r>
              <w:rPr>
                <w:noProof/>
                <w:webHidden/>
              </w:rPr>
              <w:fldChar w:fldCharType="begin"/>
            </w:r>
            <w:r w:rsidR="00B71E55">
              <w:rPr>
                <w:noProof/>
                <w:webHidden/>
              </w:rPr>
              <w:instrText xml:space="preserve"> PAGEREF _Toc20341739 \h </w:instrText>
            </w:r>
            <w:r>
              <w:rPr>
                <w:noProof/>
                <w:webHidden/>
              </w:rPr>
            </w:r>
            <w:r>
              <w:rPr>
                <w:noProof/>
                <w:webHidden/>
              </w:rPr>
              <w:fldChar w:fldCharType="separate"/>
            </w:r>
            <w:r w:rsidR="00B71E55">
              <w:rPr>
                <w:noProof/>
                <w:webHidden/>
              </w:rPr>
              <w:t>8</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40" w:history="1">
            <w:r w:rsidR="00B71E55" w:rsidRPr="00D0223D">
              <w:rPr>
                <w:rStyle w:val="Hyperkobling"/>
                <w:noProof/>
              </w:rPr>
              <w:t>5.3</w:t>
            </w:r>
            <w:r w:rsidR="00B71E55">
              <w:rPr>
                <w:rFonts w:eastAsiaTheme="minorEastAsia"/>
                <w:noProof/>
                <w:szCs w:val="22"/>
                <w:lang w:eastAsia="en-GB"/>
              </w:rPr>
              <w:tab/>
            </w:r>
            <w:r w:rsidR="00B71E55" w:rsidRPr="00D0223D">
              <w:rPr>
                <w:rStyle w:val="Hyperkobling"/>
                <w:noProof/>
              </w:rPr>
              <w:t>Planning outputs</w:t>
            </w:r>
            <w:r w:rsidR="00B71E55">
              <w:rPr>
                <w:noProof/>
                <w:webHidden/>
              </w:rPr>
              <w:tab/>
            </w:r>
            <w:r>
              <w:rPr>
                <w:noProof/>
                <w:webHidden/>
              </w:rPr>
              <w:fldChar w:fldCharType="begin"/>
            </w:r>
            <w:r w:rsidR="00B71E55">
              <w:rPr>
                <w:noProof/>
                <w:webHidden/>
              </w:rPr>
              <w:instrText xml:space="preserve"> PAGEREF _Toc20341740 \h </w:instrText>
            </w:r>
            <w:r>
              <w:rPr>
                <w:noProof/>
                <w:webHidden/>
              </w:rPr>
            </w:r>
            <w:r>
              <w:rPr>
                <w:noProof/>
                <w:webHidden/>
              </w:rPr>
              <w:fldChar w:fldCharType="separate"/>
            </w:r>
            <w:r w:rsidR="00B71E55">
              <w:rPr>
                <w:noProof/>
                <w:webHidden/>
              </w:rPr>
              <w:t>8</w:t>
            </w:r>
            <w:r>
              <w:rPr>
                <w:noProof/>
                <w:webHidden/>
              </w:rPr>
              <w:fldChar w:fldCharType="end"/>
            </w:r>
          </w:hyperlink>
        </w:p>
        <w:p w:rsidR="00B71E55" w:rsidRDefault="00241E83">
          <w:pPr>
            <w:pStyle w:val="INNH1"/>
            <w:tabs>
              <w:tab w:val="left" w:pos="400"/>
              <w:tab w:val="right" w:leader="dot" w:pos="9736"/>
            </w:tabs>
            <w:rPr>
              <w:rFonts w:eastAsiaTheme="minorEastAsia"/>
              <w:noProof/>
              <w:szCs w:val="22"/>
              <w:lang w:eastAsia="en-GB"/>
            </w:rPr>
          </w:pPr>
          <w:hyperlink w:anchor="_Toc20341741" w:history="1">
            <w:r w:rsidR="00B71E55" w:rsidRPr="00D0223D">
              <w:rPr>
                <w:rStyle w:val="Hyperkobling"/>
                <w:noProof/>
              </w:rPr>
              <w:t>6.</w:t>
            </w:r>
            <w:r w:rsidR="00B71E55">
              <w:rPr>
                <w:rFonts w:eastAsiaTheme="minorEastAsia"/>
                <w:noProof/>
                <w:szCs w:val="22"/>
                <w:lang w:eastAsia="en-GB"/>
              </w:rPr>
              <w:tab/>
            </w:r>
            <w:r w:rsidR="00B71E55" w:rsidRPr="00D0223D">
              <w:rPr>
                <w:rStyle w:val="Hyperkobling"/>
                <w:noProof/>
              </w:rPr>
              <w:t>Mission Briefing</w:t>
            </w:r>
            <w:r w:rsidR="00B71E55">
              <w:rPr>
                <w:noProof/>
                <w:webHidden/>
              </w:rPr>
              <w:tab/>
            </w:r>
            <w:r>
              <w:rPr>
                <w:noProof/>
                <w:webHidden/>
              </w:rPr>
              <w:fldChar w:fldCharType="begin"/>
            </w:r>
            <w:r w:rsidR="00B71E55">
              <w:rPr>
                <w:noProof/>
                <w:webHidden/>
              </w:rPr>
              <w:instrText xml:space="preserve"> PAGEREF _Toc20341741 \h </w:instrText>
            </w:r>
            <w:r>
              <w:rPr>
                <w:noProof/>
                <w:webHidden/>
              </w:rPr>
            </w:r>
            <w:r>
              <w:rPr>
                <w:noProof/>
                <w:webHidden/>
              </w:rPr>
              <w:fldChar w:fldCharType="separate"/>
            </w:r>
            <w:r w:rsidR="00B71E55">
              <w:rPr>
                <w:noProof/>
                <w:webHidden/>
              </w:rPr>
              <w:t>9</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42" w:history="1">
            <w:r w:rsidR="00B71E55" w:rsidRPr="00D0223D">
              <w:rPr>
                <w:rStyle w:val="Hyperkobling"/>
                <w:noProof/>
              </w:rPr>
              <w:t>6.1</w:t>
            </w:r>
            <w:r w:rsidR="00B71E55">
              <w:rPr>
                <w:rFonts w:eastAsiaTheme="minorEastAsia"/>
                <w:noProof/>
                <w:szCs w:val="22"/>
                <w:lang w:eastAsia="en-GB"/>
              </w:rPr>
              <w:tab/>
            </w:r>
            <w:r w:rsidR="00B71E55" w:rsidRPr="00D0223D">
              <w:rPr>
                <w:rStyle w:val="Hyperkobling"/>
                <w:noProof/>
              </w:rPr>
              <w:t>Mission Overview</w:t>
            </w:r>
            <w:r w:rsidR="00B71E55">
              <w:rPr>
                <w:noProof/>
                <w:webHidden/>
              </w:rPr>
              <w:tab/>
            </w:r>
            <w:r>
              <w:rPr>
                <w:noProof/>
                <w:webHidden/>
              </w:rPr>
              <w:fldChar w:fldCharType="begin"/>
            </w:r>
            <w:r w:rsidR="00B71E55">
              <w:rPr>
                <w:noProof/>
                <w:webHidden/>
              </w:rPr>
              <w:instrText xml:space="preserve"> PAGEREF _Toc20341742 \h </w:instrText>
            </w:r>
            <w:r>
              <w:rPr>
                <w:noProof/>
                <w:webHidden/>
              </w:rPr>
            </w:r>
            <w:r>
              <w:rPr>
                <w:noProof/>
                <w:webHidden/>
              </w:rPr>
              <w:fldChar w:fldCharType="separate"/>
            </w:r>
            <w:r w:rsidR="00B71E55">
              <w:rPr>
                <w:noProof/>
                <w:webHidden/>
              </w:rPr>
              <w:t>9</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43" w:history="1">
            <w:r w:rsidR="00B71E55" w:rsidRPr="00D0223D">
              <w:rPr>
                <w:rStyle w:val="Hyperkobling"/>
                <w:noProof/>
              </w:rPr>
              <w:t>6.2</w:t>
            </w:r>
            <w:r w:rsidR="00B71E55">
              <w:rPr>
                <w:rFonts w:eastAsiaTheme="minorEastAsia"/>
                <w:noProof/>
                <w:szCs w:val="22"/>
                <w:lang w:eastAsia="en-GB"/>
              </w:rPr>
              <w:tab/>
            </w:r>
            <w:r w:rsidR="00B71E55" w:rsidRPr="00D0223D">
              <w:rPr>
                <w:rStyle w:val="Hyperkobling"/>
                <w:noProof/>
              </w:rPr>
              <w:t>BluFor Situation</w:t>
            </w:r>
            <w:r w:rsidR="00B71E55">
              <w:rPr>
                <w:noProof/>
                <w:webHidden/>
              </w:rPr>
              <w:tab/>
            </w:r>
            <w:r>
              <w:rPr>
                <w:noProof/>
                <w:webHidden/>
              </w:rPr>
              <w:fldChar w:fldCharType="begin"/>
            </w:r>
            <w:r w:rsidR="00B71E55">
              <w:rPr>
                <w:noProof/>
                <w:webHidden/>
              </w:rPr>
              <w:instrText xml:space="preserve"> PAGEREF _Toc20341743 \h </w:instrText>
            </w:r>
            <w:r>
              <w:rPr>
                <w:noProof/>
                <w:webHidden/>
              </w:rPr>
            </w:r>
            <w:r>
              <w:rPr>
                <w:noProof/>
                <w:webHidden/>
              </w:rPr>
              <w:fldChar w:fldCharType="separate"/>
            </w:r>
            <w:r w:rsidR="00B71E55">
              <w:rPr>
                <w:noProof/>
                <w:webHidden/>
              </w:rPr>
              <w:t>9</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44" w:history="1">
            <w:r w:rsidR="00B71E55" w:rsidRPr="00D0223D">
              <w:rPr>
                <w:rStyle w:val="Hyperkobling"/>
                <w:noProof/>
              </w:rPr>
              <w:t>6.3</w:t>
            </w:r>
            <w:r w:rsidR="00B71E55">
              <w:rPr>
                <w:rFonts w:eastAsiaTheme="minorEastAsia"/>
                <w:noProof/>
                <w:szCs w:val="22"/>
                <w:lang w:eastAsia="en-GB"/>
              </w:rPr>
              <w:tab/>
            </w:r>
            <w:r w:rsidR="00B71E55" w:rsidRPr="00D0223D">
              <w:rPr>
                <w:rStyle w:val="Hyperkobling"/>
                <w:noProof/>
              </w:rPr>
              <w:t>RedFor Situation</w:t>
            </w:r>
            <w:r w:rsidR="00B71E55">
              <w:rPr>
                <w:noProof/>
                <w:webHidden/>
              </w:rPr>
              <w:tab/>
            </w:r>
            <w:r>
              <w:rPr>
                <w:noProof/>
                <w:webHidden/>
              </w:rPr>
              <w:fldChar w:fldCharType="begin"/>
            </w:r>
            <w:r w:rsidR="00B71E55">
              <w:rPr>
                <w:noProof/>
                <w:webHidden/>
              </w:rPr>
              <w:instrText xml:space="preserve"> PAGEREF _Toc20341744 \h </w:instrText>
            </w:r>
            <w:r>
              <w:rPr>
                <w:noProof/>
                <w:webHidden/>
              </w:rPr>
            </w:r>
            <w:r>
              <w:rPr>
                <w:noProof/>
                <w:webHidden/>
              </w:rPr>
              <w:fldChar w:fldCharType="separate"/>
            </w:r>
            <w:r w:rsidR="00B71E55">
              <w:rPr>
                <w:noProof/>
                <w:webHidden/>
              </w:rPr>
              <w:t>9</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45" w:history="1">
            <w:r w:rsidR="00B71E55" w:rsidRPr="00D0223D">
              <w:rPr>
                <w:rStyle w:val="Hyperkobling"/>
                <w:noProof/>
              </w:rPr>
              <w:t>6.4</w:t>
            </w:r>
            <w:r w:rsidR="00B71E55">
              <w:rPr>
                <w:rFonts w:eastAsiaTheme="minorEastAsia"/>
                <w:noProof/>
                <w:szCs w:val="22"/>
                <w:lang w:eastAsia="en-GB"/>
              </w:rPr>
              <w:tab/>
            </w:r>
            <w:r w:rsidR="00B71E55" w:rsidRPr="00D0223D">
              <w:rPr>
                <w:rStyle w:val="Hyperkobling"/>
                <w:noProof/>
              </w:rPr>
              <w:t>Threat Assessment</w:t>
            </w:r>
            <w:r w:rsidR="00B71E55">
              <w:rPr>
                <w:noProof/>
                <w:webHidden/>
              </w:rPr>
              <w:tab/>
            </w:r>
            <w:r>
              <w:rPr>
                <w:noProof/>
                <w:webHidden/>
              </w:rPr>
              <w:fldChar w:fldCharType="begin"/>
            </w:r>
            <w:r w:rsidR="00B71E55">
              <w:rPr>
                <w:noProof/>
                <w:webHidden/>
              </w:rPr>
              <w:instrText xml:space="preserve"> PAGEREF _Toc20341745 \h </w:instrText>
            </w:r>
            <w:r>
              <w:rPr>
                <w:noProof/>
                <w:webHidden/>
              </w:rPr>
            </w:r>
            <w:r>
              <w:rPr>
                <w:noProof/>
                <w:webHidden/>
              </w:rPr>
              <w:fldChar w:fldCharType="separate"/>
            </w:r>
            <w:r w:rsidR="00B71E55">
              <w:rPr>
                <w:noProof/>
                <w:webHidden/>
              </w:rPr>
              <w:t>9</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46" w:history="1">
            <w:r w:rsidR="00B71E55" w:rsidRPr="00D0223D">
              <w:rPr>
                <w:rStyle w:val="Hyperkobling"/>
                <w:noProof/>
              </w:rPr>
              <w:t>6.5</w:t>
            </w:r>
            <w:r w:rsidR="00B71E55">
              <w:rPr>
                <w:rFonts w:eastAsiaTheme="minorEastAsia"/>
                <w:noProof/>
                <w:szCs w:val="22"/>
                <w:lang w:eastAsia="en-GB"/>
              </w:rPr>
              <w:tab/>
            </w:r>
            <w:r w:rsidR="00B71E55" w:rsidRPr="00D0223D">
              <w:rPr>
                <w:rStyle w:val="Hyperkobling"/>
                <w:noProof/>
              </w:rPr>
              <w:t>Mission Flow and Time Hack</w:t>
            </w:r>
            <w:r w:rsidR="00B71E55">
              <w:rPr>
                <w:noProof/>
                <w:webHidden/>
              </w:rPr>
              <w:tab/>
            </w:r>
            <w:r>
              <w:rPr>
                <w:noProof/>
                <w:webHidden/>
              </w:rPr>
              <w:fldChar w:fldCharType="begin"/>
            </w:r>
            <w:r w:rsidR="00B71E55">
              <w:rPr>
                <w:noProof/>
                <w:webHidden/>
              </w:rPr>
              <w:instrText xml:space="preserve"> PAGEREF _Toc20341746 \h </w:instrText>
            </w:r>
            <w:r>
              <w:rPr>
                <w:noProof/>
                <w:webHidden/>
              </w:rPr>
            </w:r>
            <w:r>
              <w:rPr>
                <w:noProof/>
                <w:webHidden/>
              </w:rPr>
              <w:fldChar w:fldCharType="separate"/>
            </w:r>
            <w:r w:rsidR="00B71E55">
              <w:rPr>
                <w:noProof/>
                <w:webHidden/>
              </w:rPr>
              <w:t>9</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47" w:history="1">
            <w:r w:rsidR="00B71E55" w:rsidRPr="00D0223D">
              <w:rPr>
                <w:rStyle w:val="Hyperkobling"/>
                <w:noProof/>
              </w:rPr>
              <w:t>6.6</w:t>
            </w:r>
            <w:r w:rsidR="00B71E55">
              <w:rPr>
                <w:rFonts w:eastAsiaTheme="minorEastAsia"/>
                <w:noProof/>
                <w:szCs w:val="22"/>
                <w:lang w:eastAsia="en-GB"/>
              </w:rPr>
              <w:tab/>
            </w:r>
            <w:r w:rsidR="00B71E55" w:rsidRPr="00D0223D">
              <w:rPr>
                <w:rStyle w:val="Hyperkobling"/>
                <w:noProof/>
              </w:rPr>
              <w:t>Contracts</w:t>
            </w:r>
            <w:r w:rsidR="00B71E55">
              <w:rPr>
                <w:noProof/>
                <w:webHidden/>
              </w:rPr>
              <w:tab/>
            </w:r>
            <w:r>
              <w:rPr>
                <w:noProof/>
                <w:webHidden/>
              </w:rPr>
              <w:fldChar w:fldCharType="begin"/>
            </w:r>
            <w:r w:rsidR="00B71E55">
              <w:rPr>
                <w:noProof/>
                <w:webHidden/>
              </w:rPr>
              <w:instrText xml:space="preserve"> PAGEREF _Toc20341747 \h </w:instrText>
            </w:r>
            <w:r>
              <w:rPr>
                <w:noProof/>
                <w:webHidden/>
              </w:rPr>
            </w:r>
            <w:r>
              <w:rPr>
                <w:noProof/>
                <w:webHidden/>
              </w:rPr>
              <w:fldChar w:fldCharType="separate"/>
            </w:r>
            <w:r w:rsidR="00B71E55">
              <w:rPr>
                <w:noProof/>
                <w:webHidden/>
              </w:rPr>
              <w:t>9</w:t>
            </w:r>
            <w:r>
              <w:rPr>
                <w:noProof/>
                <w:webHidden/>
              </w:rPr>
              <w:fldChar w:fldCharType="end"/>
            </w:r>
          </w:hyperlink>
        </w:p>
        <w:p w:rsidR="00B71E55" w:rsidRDefault="00241E83">
          <w:pPr>
            <w:pStyle w:val="INNH1"/>
            <w:tabs>
              <w:tab w:val="left" w:pos="400"/>
              <w:tab w:val="right" w:leader="dot" w:pos="9736"/>
            </w:tabs>
            <w:rPr>
              <w:rFonts w:eastAsiaTheme="minorEastAsia"/>
              <w:noProof/>
              <w:szCs w:val="22"/>
              <w:lang w:eastAsia="en-GB"/>
            </w:rPr>
          </w:pPr>
          <w:hyperlink w:anchor="_Toc20341748" w:history="1">
            <w:r w:rsidR="00B71E55" w:rsidRPr="00D0223D">
              <w:rPr>
                <w:rStyle w:val="Hyperkobling"/>
                <w:noProof/>
              </w:rPr>
              <w:t>7.</w:t>
            </w:r>
            <w:r w:rsidR="00B71E55">
              <w:rPr>
                <w:rFonts w:eastAsiaTheme="minorEastAsia"/>
                <w:noProof/>
                <w:szCs w:val="22"/>
                <w:lang w:eastAsia="en-GB"/>
              </w:rPr>
              <w:tab/>
            </w:r>
            <w:r w:rsidR="00B71E55" w:rsidRPr="00D0223D">
              <w:rPr>
                <w:rStyle w:val="Hyperkobling"/>
                <w:noProof/>
              </w:rPr>
              <w:t>Normal Procedures</w:t>
            </w:r>
            <w:r w:rsidR="00B71E55">
              <w:rPr>
                <w:noProof/>
                <w:webHidden/>
              </w:rPr>
              <w:tab/>
            </w:r>
            <w:r>
              <w:rPr>
                <w:noProof/>
                <w:webHidden/>
              </w:rPr>
              <w:fldChar w:fldCharType="begin"/>
            </w:r>
            <w:r w:rsidR="00B71E55">
              <w:rPr>
                <w:noProof/>
                <w:webHidden/>
              </w:rPr>
              <w:instrText xml:space="preserve"> PAGEREF _Toc20341748 \h </w:instrText>
            </w:r>
            <w:r>
              <w:rPr>
                <w:noProof/>
                <w:webHidden/>
              </w:rPr>
            </w:r>
            <w:r>
              <w:rPr>
                <w:noProof/>
                <w:webHidden/>
              </w:rPr>
              <w:fldChar w:fldCharType="separate"/>
            </w:r>
            <w:r w:rsidR="00B71E55">
              <w:rPr>
                <w:noProof/>
                <w:webHidden/>
              </w:rPr>
              <w:t>10</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49" w:history="1">
            <w:r w:rsidR="00B71E55" w:rsidRPr="00D0223D">
              <w:rPr>
                <w:rStyle w:val="Hyperkobling"/>
                <w:noProof/>
              </w:rPr>
              <w:t>7.1</w:t>
            </w:r>
            <w:r w:rsidR="00B71E55">
              <w:rPr>
                <w:rFonts w:eastAsiaTheme="minorEastAsia"/>
                <w:noProof/>
                <w:szCs w:val="22"/>
                <w:lang w:eastAsia="en-GB"/>
              </w:rPr>
              <w:tab/>
            </w:r>
            <w:r w:rsidR="00B71E55" w:rsidRPr="00D0223D">
              <w:rPr>
                <w:rStyle w:val="Hyperkobling"/>
                <w:noProof/>
              </w:rPr>
              <w:t>Communications and Start-up</w:t>
            </w:r>
            <w:r w:rsidR="00B71E55">
              <w:rPr>
                <w:noProof/>
                <w:webHidden/>
              </w:rPr>
              <w:tab/>
            </w:r>
            <w:r>
              <w:rPr>
                <w:noProof/>
                <w:webHidden/>
              </w:rPr>
              <w:fldChar w:fldCharType="begin"/>
            </w:r>
            <w:r w:rsidR="00B71E55">
              <w:rPr>
                <w:noProof/>
                <w:webHidden/>
              </w:rPr>
              <w:instrText xml:space="preserve"> PAGEREF _Toc20341749 \h </w:instrText>
            </w:r>
            <w:r>
              <w:rPr>
                <w:noProof/>
                <w:webHidden/>
              </w:rPr>
            </w:r>
            <w:r>
              <w:rPr>
                <w:noProof/>
                <w:webHidden/>
              </w:rPr>
              <w:fldChar w:fldCharType="separate"/>
            </w:r>
            <w:r w:rsidR="00B71E55">
              <w:rPr>
                <w:noProof/>
                <w:webHidden/>
              </w:rPr>
              <w:t>10</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50" w:history="1">
            <w:r w:rsidR="00B71E55" w:rsidRPr="00D0223D">
              <w:rPr>
                <w:rStyle w:val="Hyperkobling"/>
                <w:noProof/>
              </w:rPr>
              <w:t>7.2</w:t>
            </w:r>
            <w:r w:rsidR="00B71E55">
              <w:rPr>
                <w:rFonts w:eastAsiaTheme="minorEastAsia"/>
                <w:noProof/>
                <w:szCs w:val="22"/>
                <w:lang w:eastAsia="en-GB"/>
              </w:rPr>
              <w:tab/>
            </w:r>
            <w:r w:rsidR="00B71E55" w:rsidRPr="00D0223D">
              <w:rPr>
                <w:rStyle w:val="Hyperkobling"/>
                <w:noProof/>
              </w:rPr>
              <w:t>Taxi</w:t>
            </w:r>
            <w:r w:rsidR="00B71E55">
              <w:rPr>
                <w:noProof/>
                <w:webHidden/>
              </w:rPr>
              <w:tab/>
            </w:r>
            <w:r>
              <w:rPr>
                <w:noProof/>
                <w:webHidden/>
              </w:rPr>
              <w:fldChar w:fldCharType="begin"/>
            </w:r>
            <w:r w:rsidR="00B71E55">
              <w:rPr>
                <w:noProof/>
                <w:webHidden/>
              </w:rPr>
              <w:instrText xml:space="preserve"> PAGEREF _Toc20341750 \h </w:instrText>
            </w:r>
            <w:r>
              <w:rPr>
                <w:noProof/>
                <w:webHidden/>
              </w:rPr>
            </w:r>
            <w:r>
              <w:rPr>
                <w:noProof/>
                <w:webHidden/>
              </w:rPr>
              <w:fldChar w:fldCharType="separate"/>
            </w:r>
            <w:r w:rsidR="00B71E55">
              <w:rPr>
                <w:noProof/>
                <w:webHidden/>
              </w:rPr>
              <w:t>10</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51" w:history="1">
            <w:r w:rsidR="00B71E55" w:rsidRPr="00D0223D">
              <w:rPr>
                <w:rStyle w:val="Hyperkobling"/>
                <w:noProof/>
              </w:rPr>
              <w:t>7.3</w:t>
            </w:r>
            <w:r w:rsidR="00B71E55">
              <w:rPr>
                <w:rFonts w:eastAsiaTheme="minorEastAsia"/>
                <w:noProof/>
                <w:szCs w:val="22"/>
                <w:lang w:eastAsia="en-GB"/>
              </w:rPr>
              <w:tab/>
            </w:r>
            <w:r w:rsidR="00B71E55" w:rsidRPr="00D0223D">
              <w:rPr>
                <w:rStyle w:val="Hyperkobling"/>
                <w:noProof/>
              </w:rPr>
              <w:t>Take-off</w:t>
            </w:r>
            <w:r w:rsidR="00B71E55">
              <w:rPr>
                <w:noProof/>
                <w:webHidden/>
              </w:rPr>
              <w:tab/>
            </w:r>
            <w:r>
              <w:rPr>
                <w:noProof/>
                <w:webHidden/>
              </w:rPr>
              <w:fldChar w:fldCharType="begin"/>
            </w:r>
            <w:r w:rsidR="00B71E55">
              <w:rPr>
                <w:noProof/>
                <w:webHidden/>
              </w:rPr>
              <w:instrText xml:space="preserve"> PAGEREF _Toc20341751 \h </w:instrText>
            </w:r>
            <w:r>
              <w:rPr>
                <w:noProof/>
                <w:webHidden/>
              </w:rPr>
            </w:r>
            <w:r>
              <w:rPr>
                <w:noProof/>
                <w:webHidden/>
              </w:rPr>
              <w:fldChar w:fldCharType="separate"/>
            </w:r>
            <w:r w:rsidR="00B71E55">
              <w:rPr>
                <w:noProof/>
                <w:webHidden/>
              </w:rPr>
              <w:t>11</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52" w:history="1">
            <w:r w:rsidR="00B71E55" w:rsidRPr="00D0223D">
              <w:rPr>
                <w:rStyle w:val="Hyperkobling"/>
                <w:noProof/>
              </w:rPr>
              <w:t>7.4</w:t>
            </w:r>
            <w:r w:rsidR="00B71E55">
              <w:rPr>
                <w:rFonts w:eastAsiaTheme="minorEastAsia"/>
                <w:noProof/>
                <w:szCs w:val="22"/>
                <w:lang w:eastAsia="en-GB"/>
              </w:rPr>
              <w:tab/>
            </w:r>
            <w:r w:rsidR="00B71E55" w:rsidRPr="00D0223D">
              <w:rPr>
                <w:rStyle w:val="Hyperkobling"/>
                <w:noProof/>
              </w:rPr>
              <w:t>En-Route</w:t>
            </w:r>
            <w:r w:rsidR="00B71E55">
              <w:rPr>
                <w:noProof/>
                <w:webHidden/>
              </w:rPr>
              <w:tab/>
            </w:r>
            <w:r>
              <w:rPr>
                <w:noProof/>
                <w:webHidden/>
              </w:rPr>
              <w:fldChar w:fldCharType="begin"/>
            </w:r>
            <w:r w:rsidR="00B71E55">
              <w:rPr>
                <w:noProof/>
                <w:webHidden/>
              </w:rPr>
              <w:instrText xml:space="preserve"> PAGEREF _Toc20341752 \h </w:instrText>
            </w:r>
            <w:r>
              <w:rPr>
                <w:noProof/>
                <w:webHidden/>
              </w:rPr>
            </w:r>
            <w:r>
              <w:rPr>
                <w:noProof/>
                <w:webHidden/>
              </w:rPr>
              <w:fldChar w:fldCharType="separate"/>
            </w:r>
            <w:r w:rsidR="00B71E55">
              <w:rPr>
                <w:noProof/>
                <w:webHidden/>
              </w:rPr>
              <w:t>11</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53" w:history="1">
            <w:r w:rsidR="00B71E55" w:rsidRPr="00D0223D">
              <w:rPr>
                <w:rStyle w:val="Hyperkobling"/>
                <w:noProof/>
              </w:rPr>
              <w:t>7.5</w:t>
            </w:r>
            <w:r w:rsidR="00B71E55">
              <w:rPr>
                <w:rFonts w:eastAsiaTheme="minorEastAsia"/>
                <w:noProof/>
                <w:szCs w:val="22"/>
                <w:lang w:eastAsia="en-GB"/>
              </w:rPr>
              <w:tab/>
            </w:r>
            <w:r w:rsidR="00B71E55" w:rsidRPr="00D0223D">
              <w:rPr>
                <w:rStyle w:val="Hyperkobling"/>
                <w:noProof/>
              </w:rPr>
              <w:t>Air-to-Air Refuelling</w:t>
            </w:r>
            <w:r w:rsidR="00B71E55">
              <w:rPr>
                <w:noProof/>
                <w:webHidden/>
              </w:rPr>
              <w:tab/>
            </w:r>
            <w:r>
              <w:rPr>
                <w:noProof/>
                <w:webHidden/>
              </w:rPr>
              <w:fldChar w:fldCharType="begin"/>
            </w:r>
            <w:r w:rsidR="00B71E55">
              <w:rPr>
                <w:noProof/>
                <w:webHidden/>
              </w:rPr>
              <w:instrText xml:space="preserve"> PAGEREF _Toc20341753 \h </w:instrText>
            </w:r>
            <w:r>
              <w:rPr>
                <w:noProof/>
                <w:webHidden/>
              </w:rPr>
            </w:r>
            <w:r>
              <w:rPr>
                <w:noProof/>
                <w:webHidden/>
              </w:rPr>
              <w:fldChar w:fldCharType="separate"/>
            </w:r>
            <w:r w:rsidR="00B71E55">
              <w:rPr>
                <w:noProof/>
                <w:webHidden/>
              </w:rPr>
              <w:t>12</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54" w:history="1">
            <w:r w:rsidR="00B71E55" w:rsidRPr="00D0223D">
              <w:rPr>
                <w:rStyle w:val="Hyperkobling"/>
                <w:noProof/>
              </w:rPr>
              <w:t>7.6</w:t>
            </w:r>
            <w:r w:rsidR="00B71E55">
              <w:rPr>
                <w:rFonts w:eastAsiaTheme="minorEastAsia"/>
                <w:noProof/>
                <w:szCs w:val="22"/>
                <w:lang w:eastAsia="en-GB"/>
              </w:rPr>
              <w:tab/>
            </w:r>
            <w:r w:rsidR="00B71E55" w:rsidRPr="00D0223D">
              <w:rPr>
                <w:rStyle w:val="Hyperkobling"/>
                <w:noProof/>
              </w:rPr>
              <w:t>Recovery</w:t>
            </w:r>
            <w:r w:rsidR="00B71E55">
              <w:rPr>
                <w:noProof/>
                <w:webHidden/>
              </w:rPr>
              <w:tab/>
            </w:r>
            <w:r>
              <w:rPr>
                <w:noProof/>
                <w:webHidden/>
              </w:rPr>
              <w:fldChar w:fldCharType="begin"/>
            </w:r>
            <w:r w:rsidR="00B71E55">
              <w:rPr>
                <w:noProof/>
                <w:webHidden/>
              </w:rPr>
              <w:instrText xml:space="preserve"> PAGEREF _Toc20341754 \h </w:instrText>
            </w:r>
            <w:r>
              <w:rPr>
                <w:noProof/>
                <w:webHidden/>
              </w:rPr>
            </w:r>
            <w:r>
              <w:rPr>
                <w:noProof/>
                <w:webHidden/>
              </w:rPr>
              <w:fldChar w:fldCharType="separate"/>
            </w:r>
            <w:r w:rsidR="00B71E55">
              <w:rPr>
                <w:noProof/>
                <w:webHidden/>
              </w:rPr>
              <w:t>12</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55" w:history="1">
            <w:r w:rsidR="00B71E55" w:rsidRPr="00D0223D">
              <w:rPr>
                <w:rStyle w:val="Hyperkobling"/>
                <w:noProof/>
              </w:rPr>
              <w:t>7.7</w:t>
            </w:r>
            <w:r w:rsidR="00B71E55">
              <w:rPr>
                <w:rFonts w:eastAsiaTheme="minorEastAsia"/>
                <w:noProof/>
                <w:szCs w:val="22"/>
                <w:lang w:eastAsia="en-GB"/>
              </w:rPr>
              <w:tab/>
            </w:r>
            <w:r w:rsidR="00B71E55" w:rsidRPr="00D0223D">
              <w:rPr>
                <w:rStyle w:val="Hyperkobling"/>
                <w:noProof/>
              </w:rPr>
              <w:t>Checks and Scans</w:t>
            </w:r>
            <w:r w:rsidR="00B71E55">
              <w:rPr>
                <w:noProof/>
                <w:webHidden/>
              </w:rPr>
              <w:tab/>
            </w:r>
            <w:r>
              <w:rPr>
                <w:noProof/>
                <w:webHidden/>
              </w:rPr>
              <w:fldChar w:fldCharType="begin"/>
            </w:r>
            <w:r w:rsidR="00B71E55">
              <w:rPr>
                <w:noProof/>
                <w:webHidden/>
              </w:rPr>
              <w:instrText xml:space="preserve"> PAGEREF _Toc20341755 \h </w:instrText>
            </w:r>
            <w:r>
              <w:rPr>
                <w:noProof/>
                <w:webHidden/>
              </w:rPr>
            </w:r>
            <w:r>
              <w:rPr>
                <w:noProof/>
                <w:webHidden/>
              </w:rPr>
              <w:fldChar w:fldCharType="separate"/>
            </w:r>
            <w:r w:rsidR="00B71E55">
              <w:rPr>
                <w:noProof/>
                <w:webHidden/>
              </w:rPr>
              <w:t>12</w:t>
            </w:r>
            <w:r>
              <w:rPr>
                <w:noProof/>
                <w:webHidden/>
              </w:rPr>
              <w:fldChar w:fldCharType="end"/>
            </w:r>
          </w:hyperlink>
        </w:p>
        <w:p w:rsidR="00B71E55" w:rsidRDefault="00241E83">
          <w:pPr>
            <w:pStyle w:val="INNH1"/>
            <w:tabs>
              <w:tab w:val="left" w:pos="400"/>
              <w:tab w:val="right" w:leader="dot" w:pos="9736"/>
            </w:tabs>
            <w:rPr>
              <w:rFonts w:eastAsiaTheme="minorEastAsia"/>
              <w:noProof/>
              <w:szCs w:val="22"/>
              <w:lang w:eastAsia="en-GB"/>
            </w:rPr>
          </w:pPr>
          <w:hyperlink w:anchor="_Toc20341756" w:history="1">
            <w:r w:rsidR="00B71E55" w:rsidRPr="00D0223D">
              <w:rPr>
                <w:rStyle w:val="Hyperkobling"/>
                <w:noProof/>
              </w:rPr>
              <w:t>8.</w:t>
            </w:r>
            <w:r w:rsidR="00B71E55">
              <w:rPr>
                <w:rFonts w:eastAsiaTheme="minorEastAsia"/>
                <w:noProof/>
                <w:szCs w:val="22"/>
                <w:lang w:eastAsia="en-GB"/>
              </w:rPr>
              <w:tab/>
            </w:r>
            <w:r w:rsidR="00B71E55" w:rsidRPr="00D0223D">
              <w:rPr>
                <w:rStyle w:val="Hyperkobling"/>
                <w:noProof/>
              </w:rPr>
              <w:t>Tactical Operations</w:t>
            </w:r>
            <w:r w:rsidR="00B71E55">
              <w:rPr>
                <w:noProof/>
                <w:webHidden/>
              </w:rPr>
              <w:tab/>
            </w:r>
            <w:r>
              <w:rPr>
                <w:noProof/>
                <w:webHidden/>
              </w:rPr>
              <w:fldChar w:fldCharType="begin"/>
            </w:r>
            <w:r w:rsidR="00B71E55">
              <w:rPr>
                <w:noProof/>
                <w:webHidden/>
              </w:rPr>
              <w:instrText xml:space="preserve"> PAGEREF _Toc20341756 \h </w:instrText>
            </w:r>
            <w:r>
              <w:rPr>
                <w:noProof/>
                <w:webHidden/>
              </w:rPr>
            </w:r>
            <w:r>
              <w:rPr>
                <w:noProof/>
                <w:webHidden/>
              </w:rPr>
              <w:fldChar w:fldCharType="separate"/>
            </w:r>
            <w:r w:rsidR="00B71E55">
              <w:rPr>
                <w:noProof/>
                <w:webHidden/>
              </w:rPr>
              <w:t>14</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57" w:history="1">
            <w:r w:rsidR="00B71E55" w:rsidRPr="00D0223D">
              <w:rPr>
                <w:rStyle w:val="Hyperkobling"/>
                <w:noProof/>
              </w:rPr>
              <w:t>8.1</w:t>
            </w:r>
            <w:r w:rsidR="00B71E55">
              <w:rPr>
                <w:rFonts w:eastAsiaTheme="minorEastAsia"/>
                <w:noProof/>
                <w:szCs w:val="22"/>
                <w:lang w:eastAsia="en-GB"/>
              </w:rPr>
              <w:tab/>
            </w:r>
            <w:r w:rsidR="00B71E55" w:rsidRPr="00D0223D">
              <w:rPr>
                <w:rStyle w:val="Hyperkobling"/>
                <w:noProof/>
              </w:rPr>
              <w:t>AWACS Check-In</w:t>
            </w:r>
            <w:r w:rsidR="00B71E55">
              <w:rPr>
                <w:noProof/>
                <w:webHidden/>
              </w:rPr>
              <w:tab/>
            </w:r>
            <w:r>
              <w:rPr>
                <w:noProof/>
                <w:webHidden/>
              </w:rPr>
              <w:fldChar w:fldCharType="begin"/>
            </w:r>
            <w:r w:rsidR="00B71E55">
              <w:rPr>
                <w:noProof/>
                <w:webHidden/>
              </w:rPr>
              <w:instrText xml:space="preserve"> PAGEREF _Toc20341757 \h </w:instrText>
            </w:r>
            <w:r>
              <w:rPr>
                <w:noProof/>
                <w:webHidden/>
              </w:rPr>
            </w:r>
            <w:r>
              <w:rPr>
                <w:noProof/>
                <w:webHidden/>
              </w:rPr>
              <w:fldChar w:fldCharType="separate"/>
            </w:r>
            <w:r w:rsidR="00B71E55">
              <w:rPr>
                <w:noProof/>
                <w:webHidden/>
              </w:rPr>
              <w:t>14</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58" w:history="1">
            <w:r w:rsidR="00B71E55" w:rsidRPr="00D0223D">
              <w:rPr>
                <w:rStyle w:val="Hyperkobling"/>
                <w:noProof/>
              </w:rPr>
              <w:t>8.2</w:t>
            </w:r>
            <w:r w:rsidR="00B71E55">
              <w:rPr>
                <w:rFonts w:eastAsiaTheme="minorEastAsia"/>
                <w:noProof/>
                <w:szCs w:val="22"/>
                <w:lang w:eastAsia="en-GB"/>
              </w:rPr>
              <w:tab/>
            </w:r>
            <w:r w:rsidR="00B71E55" w:rsidRPr="00D0223D">
              <w:rPr>
                <w:rStyle w:val="Hyperkobling"/>
                <w:noProof/>
              </w:rPr>
              <w:t>FENCE In</w:t>
            </w:r>
            <w:r w:rsidR="00B71E55">
              <w:rPr>
                <w:noProof/>
                <w:webHidden/>
              </w:rPr>
              <w:tab/>
            </w:r>
            <w:r>
              <w:rPr>
                <w:noProof/>
                <w:webHidden/>
              </w:rPr>
              <w:fldChar w:fldCharType="begin"/>
            </w:r>
            <w:r w:rsidR="00B71E55">
              <w:rPr>
                <w:noProof/>
                <w:webHidden/>
              </w:rPr>
              <w:instrText xml:space="preserve"> PAGEREF _Toc20341758 \h </w:instrText>
            </w:r>
            <w:r>
              <w:rPr>
                <w:noProof/>
                <w:webHidden/>
              </w:rPr>
            </w:r>
            <w:r>
              <w:rPr>
                <w:noProof/>
                <w:webHidden/>
              </w:rPr>
              <w:fldChar w:fldCharType="separate"/>
            </w:r>
            <w:r w:rsidR="00B71E55">
              <w:rPr>
                <w:noProof/>
                <w:webHidden/>
              </w:rPr>
              <w:t>14</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59" w:history="1">
            <w:r w:rsidR="00B71E55" w:rsidRPr="00D0223D">
              <w:rPr>
                <w:rStyle w:val="Hyperkobling"/>
                <w:noProof/>
              </w:rPr>
              <w:t>8.3</w:t>
            </w:r>
            <w:r w:rsidR="00B71E55">
              <w:rPr>
                <w:rFonts w:eastAsiaTheme="minorEastAsia"/>
                <w:noProof/>
                <w:szCs w:val="22"/>
                <w:lang w:eastAsia="en-GB"/>
              </w:rPr>
              <w:tab/>
            </w:r>
            <w:r w:rsidR="00B71E55" w:rsidRPr="00D0223D">
              <w:rPr>
                <w:rStyle w:val="Hyperkobling"/>
                <w:noProof/>
              </w:rPr>
              <w:t>Sensor Employment</w:t>
            </w:r>
            <w:r w:rsidR="00B71E55">
              <w:rPr>
                <w:noProof/>
                <w:webHidden/>
              </w:rPr>
              <w:tab/>
            </w:r>
            <w:r>
              <w:rPr>
                <w:noProof/>
                <w:webHidden/>
              </w:rPr>
              <w:fldChar w:fldCharType="begin"/>
            </w:r>
            <w:r w:rsidR="00B71E55">
              <w:rPr>
                <w:noProof/>
                <w:webHidden/>
              </w:rPr>
              <w:instrText xml:space="preserve"> PAGEREF _Toc20341759 \h </w:instrText>
            </w:r>
            <w:r>
              <w:rPr>
                <w:noProof/>
                <w:webHidden/>
              </w:rPr>
            </w:r>
            <w:r>
              <w:rPr>
                <w:noProof/>
                <w:webHidden/>
              </w:rPr>
              <w:fldChar w:fldCharType="separate"/>
            </w:r>
            <w:r w:rsidR="00B71E55">
              <w:rPr>
                <w:noProof/>
                <w:webHidden/>
              </w:rPr>
              <w:t>14</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60" w:history="1">
            <w:r w:rsidR="00B71E55" w:rsidRPr="00D0223D">
              <w:rPr>
                <w:rStyle w:val="Hyperkobling"/>
                <w:noProof/>
              </w:rPr>
              <w:t>8.4</w:t>
            </w:r>
            <w:r w:rsidR="00B71E55">
              <w:rPr>
                <w:rFonts w:eastAsiaTheme="minorEastAsia"/>
                <w:noProof/>
                <w:szCs w:val="22"/>
                <w:lang w:eastAsia="en-GB"/>
              </w:rPr>
              <w:tab/>
            </w:r>
            <w:r w:rsidR="00B71E55" w:rsidRPr="00D0223D">
              <w:rPr>
                <w:rStyle w:val="Hyperkobling"/>
                <w:noProof/>
              </w:rPr>
              <w:t>BVR Engagements</w:t>
            </w:r>
            <w:r w:rsidR="00B71E55">
              <w:rPr>
                <w:noProof/>
                <w:webHidden/>
              </w:rPr>
              <w:tab/>
            </w:r>
            <w:r>
              <w:rPr>
                <w:noProof/>
                <w:webHidden/>
              </w:rPr>
              <w:fldChar w:fldCharType="begin"/>
            </w:r>
            <w:r w:rsidR="00B71E55">
              <w:rPr>
                <w:noProof/>
                <w:webHidden/>
              </w:rPr>
              <w:instrText xml:space="preserve"> PAGEREF _Toc20341760 \h </w:instrText>
            </w:r>
            <w:r>
              <w:rPr>
                <w:noProof/>
                <w:webHidden/>
              </w:rPr>
            </w:r>
            <w:r>
              <w:rPr>
                <w:noProof/>
                <w:webHidden/>
              </w:rPr>
              <w:fldChar w:fldCharType="separate"/>
            </w:r>
            <w:r w:rsidR="00B71E55">
              <w:rPr>
                <w:noProof/>
                <w:webHidden/>
              </w:rPr>
              <w:t>14</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61" w:history="1">
            <w:r w:rsidR="00B71E55" w:rsidRPr="00D0223D">
              <w:rPr>
                <w:rStyle w:val="Hyperkobling"/>
                <w:noProof/>
              </w:rPr>
              <w:t>8.5</w:t>
            </w:r>
            <w:r w:rsidR="00B71E55">
              <w:rPr>
                <w:rFonts w:eastAsiaTheme="minorEastAsia"/>
                <w:noProof/>
                <w:szCs w:val="22"/>
                <w:lang w:eastAsia="en-GB"/>
              </w:rPr>
              <w:tab/>
            </w:r>
            <w:r w:rsidR="00B71E55" w:rsidRPr="00D0223D">
              <w:rPr>
                <w:rStyle w:val="Hyperkobling"/>
                <w:noProof/>
              </w:rPr>
              <w:t>ACM Engagements</w:t>
            </w:r>
            <w:r w:rsidR="00B71E55">
              <w:rPr>
                <w:noProof/>
                <w:webHidden/>
              </w:rPr>
              <w:tab/>
            </w:r>
            <w:r>
              <w:rPr>
                <w:noProof/>
                <w:webHidden/>
              </w:rPr>
              <w:fldChar w:fldCharType="begin"/>
            </w:r>
            <w:r w:rsidR="00B71E55">
              <w:rPr>
                <w:noProof/>
                <w:webHidden/>
              </w:rPr>
              <w:instrText xml:space="preserve"> PAGEREF _Toc20341761 \h </w:instrText>
            </w:r>
            <w:r>
              <w:rPr>
                <w:noProof/>
                <w:webHidden/>
              </w:rPr>
            </w:r>
            <w:r>
              <w:rPr>
                <w:noProof/>
                <w:webHidden/>
              </w:rPr>
              <w:fldChar w:fldCharType="separate"/>
            </w:r>
            <w:r w:rsidR="00B71E55">
              <w:rPr>
                <w:noProof/>
                <w:webHidden/>
              </w:rPr>
              <w:t>15</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62" w:history="1">
            <w:r w:rsidR="00B71E55" w:rsidRPr="00D0223D">
              <w:rPr>
                <w:rStyle w:val="Hyperkobling"/>
                <w:noProof/>
              </w:rPr>
              <w:t>8.6</w:t>
            </w:r>
            <w:r w:rsidR="00B71E55">
              <w:rPr>
                <w:rFonts w:eastAsiaTheme="minorEastAsia"/>
                <w:noProof/>
                <w:szCs w:val="22"/>
                <w:lang w:eastAsia="en-GB"/>
              </w:rPr>
              <w:tab/>
            </w:r>
            <w:r w:rsidR="00B71E55" w:rsidRPr="00D0223D">
              <w:rPr>
                <w:rStyle w:val="Hyperkobling"/>
                <w:noProof/>
              </w:rPr>
              <w:t>Air-to-Ground Engagements</w:t>
            </w:r>
            <w:r w:rsidR="00B71E55">
              <w:rPr>
                <w:noProof/>
                <w:webHidden/>
              </w:rPr>
              <w:tab/>
            </w:r>
            <w:r>
              <w:rPr>
                <w:noProof/>
                <w:webHidden/>
              </w:rPr>
              <w:fldChar w:fldCharType="begin"/>
            </w:r>
            <w:r w:rsidR="00B71E55">
              <w:rPr>
                <w:noProof/>
                <w:webHidden/>
              </w:rPr>
              <w:instrText xml:space="preserve"> PAGEREF _Toc20341762 \h </w:instrText>
            </w:r>
            <w:r>
              <w:rPr>
                <w:noProof/>
                <w:webHidden/>
              </w:rPr>
            </w:r>
            <w:r>
              <w:rPr>
                <w:noProof/>
                <w:webHidden/>
              </w:rPr>
              <w:fldChar w:fldCharType="separate"/>
            </w:r>
            <w:r w:rsidR="00B71E55">
              <w:rPr>
                <w:noProof/>
                <w:webHidden/>
              </w:rPr>
              <w:t>15</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63" w:history="1">
            <w:r w:rsidR="00B71E55" w:rsidRPr="00D0223D">
              <w:rPr>
                <w:rStyle w:val="Hyperkobling"/>
                <w:noProof/>
              </w:rPr>
              <w:t>8.7</w:t>
            </w:r>
            <w:r w:rsidR="00B71E55">
              <w:rPr>
                <w:rFonts w:eastAsiaTheme="minorEastAsia"/>
                <w:noProof/>
                <w:szCs w:val="22"/>
                <w:lang w:eastAsia="en-GB"/>
              </w:rPr>
              <w:tab/>
            </w:r>
            <w:r w:rsidR="00B71E55" w:rsidRPr="00D0223D">
              <w:rPr>
                <w:rStyle w:val="Hyperkobling"/>
                <w:noProof/>
              </w:rPr>
              <w:t>Checks and Scans</w:t>
            </w:r>
            <w:r w:rsidR="00B71E55">
              <w:rPr>
                <w:noProof/>
                <w:webHidden/>
              </w:rPr>
              <w:tab/>
            </w:r>
            <w:r>
              <w:rPr>
                <w:noProof/>
                <w:webHidden/>
              </w:rPr>
              <w:fldChar w:fldCharType="begin"/>
            </w:r>
            <w:r w:rsidR="00B71E55">
              <w:rPr>
                <w:noProof/>
                <w:webHidden/>
              </w:rPr>
              <w:instrText xml:space="preserve"> PAGEREF _Toc20341763 \h </w:instrText>
            </w:r>
            <w:r>
              <w:rPr>
                <w:noProof/>
                <w:webHidden/>
              </w:rPr>
            </w:r>
            <w:r>
              <w:rPr>
                <w:noProof/>
                <w:webHidden/>
              </w:rPr>
              <w:fldChar w:fldCharType="separate"/>
            </w:r>
            <w:r w:rsidR="00B71E55">
              <w:rPr>
                <w:noProof/>
                <w:webHidden/>
              </w:rPr>
              <w:t>15</w:t>
            </w:r>
            <w:r>
              <w:rPr>
                <w:noProof/>
                <w:webHidden/>
              </w:rPr>
              <w:fldChar w:fldCharType="end"/>
            </w:r>
          </w:hyperlink>
        </w:p>
        <w:p w:rsidR="00B71E55" w:rsidRDefault="00241E83">
          <w:pPr>
            <w:pStyle w:val="INNH1"/>
            <w:tabs>
              <w:tab w:val="left" w:pos="400"/>
              <w:tab w:val="right" w:leader="dot" w:pos="9736"/>
            </w:tabs>
            <w:rPr>
              <w:rFonts w:eastAsiaTheme="minorEastAsia"/>
              <w:noProof/>
              <w:szCs w:val="22"/>
              <w:lang w:eastAsia="en-GB"/>
            </w:rPr>
          </w:pPr>
          <w:hyperlink w:anchor="_Toc20341764" w:history="1">
            <w:r w:rsidR="00B71E55" w:rsidRPr="00D0223D">
              <w:rPr>
                <w:rStyle w:val="Hyperkobling"/>
                <w:noProof/>
              </w:rPr>
              <w:t>9.</w:t>
            </w:r>
            <w:r w:rsidR="00B71E55">
              <w:rPr>
                <w:rFonts w:eastAsiaTheme="minorEastAsia"/>
                <w:noProof/>
                <w:szCs w:val="22"/>
                <w:lang w:eastAsia="en-GB"/>
              </w:rPr>
              <w:tab/>
            </w:r>
            <w:r w:rsidR="00B71E55" w:rsidRPr="00D0223D">
              <w:rPr>
                <w:rStyle w:val="Hyperkobling"/>
                <w:noProof/>
              </w:rPr>
              <w:t>Abnormal Procedures</w:t>
            </w:r>
            <w:r w:rsidR="00B71E55">
              <w:rPr>
                <w:noProof/>
                <w:webHidden/>
              </w:rPr>
              <w:tab/>
            </w:r>
            <w:r>
              <w:rPr>
                <w:noProof/>
                <w:webHidden/>
              </w:rPr>
              <w:fldChar w:fldCharType="begin"/>
            </w:r>
            <w:r w:rsidR="00B71E55">
              <w:rPr>
                <w:noProof/>
                <w:webHidden/>
              </w:rPr>
              <w:instrText xml:space="preserve"> PAGEREF _Toc20341764 \h </w:instrText>
            </w:r>
            <w:r>
              <w:rPr>
                <w:noProof/>
                <w:webHidden/>
              </w:rPr>
            </w:r>
            <w:r>
              <w:rPr>
                <w:noProof/>
                <w:webHidden/>
              </w:rPr>
              <w:fldChar w:fldCharType="separate"/>
            </w:r>
            <w:r w:rsidR="00B71E55">
              <w:rPr>
                <w:noProof/>
                <w:webHidden/>
              </w:rPr>
              <w:t>16</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65" w:history="1">
            <w:r w:rsidR="00B71E55" w:rsidRPr="00D0223D">
              <w:rPr>
                <w:rStyle w:val="Hyperkobling"/>
                <w:noProof/>
              </w:rPr>
              <w:t>9.1</w:t>
            </w:r>
            <w:r w:rsidR="00B71E55">
              <w:rPr>
                <w:rFonts w:eastAsiaTheme="minorEastAsia"/>
                <w:noProof/>
                <w:szCs w:val="22"/>
                <w:lang w:eastAsia="en-GB"/>
              </w:rPr>
              <w:tab/>
            </w:r>
            <w:r w:rsidR="00B71E55" w:rsidRPr="00D0223D">
              <w:rPr>
                <w:rStyle w:val="Hyperkobling"/>
                <w:noProof/>
              </w:rPr>
              <w:t>Radio Failure</w:t>
            </w:r>
            <w:r w:rsidR="00B71E55">
              <w:rPr>
                <w:noProof/>
                <w:webHidden/>
              </w:rPr>
              <w:tab/>
            </w:r>
            <w:r>
              <w:rPr>
                <w:noProof/>
                <w:webHidden/>
              </w:rPr>
              <w:fldChar w:fldCharType="begin"/>
            </w:r>
            <w:r w:rsidR="00B71E55">
              <w:rPr>
                <w:noProof/>
                <w:webHidden/>
              </w:rPr>
              <w:instrText xml:space="preserve"> PAGEREF _Toc20341765 \h </w:instrText>
            </w:r>
            <w:r>
              <w:rPr>
                <w:noProof/>
                <w:webHidden/>
              </w:rPr>
            </w:r>
            <w:r>
              <w:rPr>
                <w:noProof/>
                <w:webHidden/>
              </w:rPr>
              <w:fldChar w:fldCharType="separate"/>
            </w:r>
            <w:r w:rsidR="00B71E55">
              <w:rPr>
                <w:noProof/>
                <w:webHidden/>
              </w:rPr>
              <w:t>16</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66" w:history="1">
            <w:r w:rsidR="00B71E55" w:rsidRPr="00D0223D">
              <w:rPr>
                <w:rStyle w:val="Hyperkobling"/>
                <w:noProof/>
              </w:rPr>
              <w:t>9.2</w:t>
            </w:r>
            <w:r w:rsidR="00B71E55">
              <w:rPr>
                <w:rFonts w:eastAsiaTheme="minorEastAsia"/>
                <w:noProof/>
                <w:szCs w:val="22"/>
                <w:lang w:eastAsia="en-GB"/>
              </w:rPr>
              <w:tab/>
            </w:r>
            <w:r w:rsidR="00B71E55" w:rsidRPr="00D0223D">
              <w:rPr>
                <w:rStyle w:val="Hyperkobling"/>
                <w:noProof/>
              </w:rPr>
              <w:t>Mechanical Defects</w:t>
            </w:r>
            <w:r w:rsidR="00B71E55">
              <w:rPr>
                <w:noProof/>
                <w:webHidden/>
              </w:rPr>
              <w:tab/>
            </w:r>
            <w:r>
              <w:rPr>
                <w:noProof/>
                <w:webHidden/>
              </w:rPr>
              <w:fldChar w:fldCharType="begin"/>
            </w:r>
            <w:r w:rsidR="00B71E55">
              <w:rPr>
                <w:noProof/>
                <w:webHidden/>
              </w:rPr>
              <w:instrText xml:space="preserve"> PAGEREF _Toc20341766 \h </w:instrText>
            </w:r>
            <w:r>
              <w:rPr>
                <w:noProof/>
                <w:webHidden/>
              </w:rPr>
            </w:r>
            <w:r>
              <w:rPr>
                <w:noProof/>
                <w:webHidden/>
              </w:rPr>
              <w:fldChar w:fldCharType="separate"/>
            </w:r>
            <w:r w:rsidR="00B71E55">
              <w:rPr>
                <w:noProof/>
                <w:webHidden/>
              </w:rPr>
              <w:t>16</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67" w:history="1">
            <w:r w:rsidR="00B71E55" w:rsidRPr="00D0223D">
              <w:rPr>
                <w:rStyle w:val="Hyperkobling"/>
                <w:noProof/>
              </w:rPr>
              <w:t>9.3</w:t>
            </w:r>
            <w:r w:rsidR="00B71E55">
              <w:rPr>
                <w:rFonts w:eastAsiaTheme="minorEastAsia"/>
                <w:noProof/>
                <w:szCs w:val="22"/>
                <w:lang w:eastAsia="en-GB"/>
              </w:rPr>
              <w:tab/>
            </w:r>
            <w:r w:rsidR="00B71E55" w:rsidRPr="00D0223D">
              <w:rPr>
                <w:rStyle w:val="Hyperkobling"/>
                <w:noProof/>
              </w:rPr>
              <w:t>Hung Ordnance</w:t>
            </w:r>
            <w:r w:rsidR="00B71E55">
              <w:rPr>
                <w:noProof/>
                <w:webHidden/>
              </w:rPr>
              <w:tab/>
            </w:r>
            <w:r>
              <w:rPr>
                <w:noProof/>
                <w:webHidden/>
              </w:rPr>
              <w:fldChar w:fldCharType="begin"/>
            </w:r>
            <w:r w:rsidR="00B71E55">
              <w:rPr>
                <w:noProof/>
                <w:webHidden/>
              </w:rPr>
              <w:instrText xml:space="preserve"> PAGEREF _Toc20341767 \h </w:instrText>
            </w:r>
            <w:r>
              <w:rPr>
                <w:noProof/>
                <w:webHidden/>
              </w:rPr>
            </w:r>
            <w:r>
              <w:rPr>
                <w:noProof/>
                <w:webHidden/>
              </w:rPr>
              <w:fldChar w:fldCharType="separate"/>
            </w:r>
            <w:r w:rsidR="00B71E55">
              <w:rPr>
                <w:noProof/>
                <w:webHidden/>
              </w:rPr>
              <w:t>16</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68" w:history="1">
            <w:r w:rsidR="00B71E55" w:rsidRPr="00D0223D">
              <w:rPr>
                <w:rStyle w:val="Hyperkobling"/>
                <w:noProof/>
              </w:rPr>
              <w:t>9.4</w:t>
            </w:r>
            <w:r w:rsidR="00B71E55">
              <w:rPr>
                <w:rFonts w:eastAsiaTheme="minorEastAsia"/>
                <w:noProof/>
                <w:szCs w:val="22"/>
                <w:lang w:eastAsia="en-GB"/>
              </w:rPr>
              <w:tab/>
            </w:r>
            <w:r w:rsidR="00B71E55" w:rsidRPr="00D0223D">
              <w:rPr>
                <w:rStyle w:val="Hyperkobling"/>
                <w:noProof/>
              </w:rPr>
              <w:t>Battle Damage</w:t>
            </w:r>
            <w:r w:rsidR="00B71E55">
              <w:rPr>
                <w:noProof/>
                <w:webHidden/>
              </w:rPr>
              <w:tab/>
            </w:r>
            <w:r>
              <w:rPr>
                <w:noProof/>
                <w:webHidden/>
              </w:rPr>
              <w:fldChar w:fldCharType="begin"/>
            </w:r>
            <w:r w:rsidR="00B71E55">
              <w:rPr>
                <w:noProof/>
                <w:webHidden/>
              </w:rPr>
              <w:instrText xml:space="preserve"> PAGEREF _Toc20341768 \h </w:instrText>
            </w:r>
            <w:r>
              <w:rPr>
                <w:noProof/>
                <w:webHidden/>
              </w:rPr>
            </w:r>
            <w:r>
              <w:rPr>
                <w:noProof/>
                <w:webHidden/>
              </w:rPr>
              <w:fldChar w:fldCharType="separate"/>
            </w:r>
            <w:r w:rsidR="00B71E55">
              <w:rPr>
                <w:noProof/>
                <w:webHidden/>
              </w:rPr>
              <w:t>16</w:t>
            </w:r>
            <w:r>
              <w:rPr>
                <w:noProof/>
                <w:webHidden/>
              </w:rPr>
              <w:fldChar w:fldCharType="end"/>
            </w:r>
          </w:hyperlink>
        </w:p>
        <w:p w:rsidR="00B71E55" w:rsidRDefault="00241E83">
          <w:pPr>
            <w:pStyle w:val="INNH1"/>
            <w:tabs>
              <w:tab w:val="left" w:pos="660"/>
              <w:tab w:val="right" w:leader="dot" w:pos="9736"/>
            </w:tabs>
            <w:rPr>
              <w:rFonts w:eastAsiaTheme="minorEastAsia"/>
              <w:noProof/>
              <w:szCs w:val="22"/>
              <w:lang w:eastAsia="en-GB"/>
            </w:rPr>
          </w:pPr>
          <w:hyperlink w:anchor="_Toc20341769" w:history="1">
            <w:r w:rsidR="00B71E55" w:rsidRPr="00D0223D">
              <w:rPr>
                <w:rStyle w:val="Hyperkobling"/>
                <w:noProof/>
              </w:rPr>
              <w:t>10.</w:t>
            </w:r>
            <w:r w:rsidR="00B71E55">
              <w:rPr>
                <w:rFonts w:eastAsiaTheme="minorEastAsia"/>
                <w:noProof/>
                <w:szCs w:val="22"/>
                <w:lang w:eastAsia="en-GB"/>
              </w:rPr>
              <w:tab/>
            </w:r>
            <w:r w:rsidR="00B71E55" w:rsidRPr="00D0223D">
              <w:rPr>
                <w:rStyle w:val="Hyperkobling"/>
                <w:noProof/>
              </w:rPr>
              <w:t>Emergency Procedures</w:t>
            </w:r>
            <w:r w:rsidR="00B71E55">
              <w:rPr>
                <w:noProof/>
                <w:webHidden/>
              </w:rPr>
              <w:tab/>
            </w:r>
            <w:r>
              <w:rPr>
                <w:noProof/>
                <w:webHidden/>
              </w:rPr>
              <w:fldChar w:fldCharType="begin"/>
            </w:r>
            <w:r w:rsidR="00B71E55">
              <w:rPr>
                <w:noProof/>
                <w:webHidden/>
              </w:rPr>
              <w:instrText xml:space="preserve"> PAGEREF _Toc20341769 \h </w:instrText>
            </w:r>
            <w:r>
              <w:rPr>
                <w:noProof/>
                <w:webHidden/>
              </w:rPr>
            </w:r>
            <w:r>
              <w:rPr>
                <w:noProof/>
                <w:webHidden/>
              </w:rPr>
              <w:fldChar w:fldCharType="separate"/>
            </w:r>
            <w:r w:rsidR="00B71E55">
              <w:rPr>
                <w:noProof/>
                <w:webHidden/>
              </w:rPr>
              <w:t>17</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70" w:history="1">
            <w:r w:rsidR="00B71E55" w:rsidRPr="00D0223D">
              <w:rPr>
                <w:rStyle w:val="Hyperkobling"/>
                <w:noProof/>
              </w:rPr>
              <w:t>10.1</w:t>
            </w:r>
            <w:r w:rsidR="00B71E55">
              <w:rPr>
                <w:rFonts w:eastAsiaTheme="minorEastAsia"/>
                <w:noProof/>
                <w:szCs w:val="22"/>
                <w:lang w:eastAsia="en-GB"/>
              </w:rPr>
              <w:tab/>
            </w:r>
            <w:r w:rsidR="00B71E55" w:rsidRPr="00D0223D">
              <w:rPr>
                <w:rStyle w:val="Hyperkobling"/>
                <w:noProof/>
              </w:rPr>
              <w:t>Engine Failure</w:t>
            </w:r>
            <w:r w:rsidR="00B71E55">
              <w:rPr>
                <w:noProof/>
                <w:webHidden/>
              </w:rPr>
              <w:tab/>
            </w:r>
            <w:r>
              <w:rPr>
                <w:noProof/>
                <w:webHidden/>
              </w:rPr>
              <w:fldChar w:fldCharType="begin"/>
            </w:r>
            <w:r w:rsidR="00B71E55">
              <w:rPr>
                <w:noProof/>
                <w:webHidden/>
              </w:rPr>
              <w:instrText xml:space="preserve"> PAGEREF _Toc20341770 \h </w:instrText>
            </w:r>
            <w:r>
              <w:rPr>
                <w:noProof/>
                <w:webHidden/>
              </w:rPr>
            </w:r>
            <w:r>
              <w:rPr>
                <w:noProof/>
                <w:webHidden/>
              </w:rPr>
              <w:fldChar w:fldCharType="separate"/>
            </w:r>
            <w:r w:rsidR="00B71E55">
              <w:rPr>
                <w:noProof/>
                <w:webHidden/>
              </w:rPr>
              <w:t>17</w:t>
            </w:r>
            <w:r>
              <w:rPr>
                <w:noProof/>
                <w:webHidden/>
              </w:rPr>
              <w:fldChar w:fldCharType="end"/>
            </w:r>
          </w:hyperlink>
        </w:p>
        <w:p w:rsidR="00B71E55" w:rsidRDefault="00241E83">
          <w:pPr>
            <w:pStyle w:val="INNH2"/>
            <w:tabs>
              <w:tab w:val="left" w:pos="880"/>
              <w:tab w:val="right" w:leader="dot" w:pos="9736"/>
            </w:tabs>
            <w:rPr>
              <w:rFonts w:eastAsiaTheme="minorEastAsia"/>
              <w:noProof/>
              <w:szCs w:val="22"/>
              <w:lang w:eastAsia="en-GB"/>
            </w:rPr>
          </w:pPr>
          <w:hyperlink w:anchor="_Toc20341771" w:history="1">
            <w:r w:rsidR="00B71E55" w:rsidRPr="00D0223D">
              <w:rPr>
                <w:rStyle w:val="Hyperkobling"/>
                <w:noProof/>
              </w:rPr>
              <w:t>10.2</w:t>
            </w:r>
            <w:r w:rsidR="00B71E55">
              <w:rPr>
                <w:rFonts w:eastAsiaTheme="minorEastAsia"/>
                <w:noProof/>
                <w:szCs w:val="22"/>
                <w:lang w:eastAsia="en-GB"/>
              </w:rPr>
              <w:tab/>
            </w:r>
            <w:r w:rsidR="00B71E55" w:rsidRPr="00D0223D">
              <w:rPr>
                <w:rStyle w:val="Hyperkobling"/>
                <w:noProof/>
              </w:rPr>
              <w:t>Other</w:t>
            </w:r>
            <w:r w:rsidR="00B71E55">
              <w:rPr>
                <w:noProof/>
                <w:webHidden/>
              </w:rPr>
              <w:tab/>
            </w:r>
            <w:r>
              <w:rPr>
                <w:noProof/>
                <w:webHidden/>
              </w:rPr>
              <w:fldChar w:fldCharType="begin"/>
            </w:r>
            <w:r w:rsidR="00B71E55">
              <w:rPr>
                <w:noProof/>
                <w:webHidden/>
              </w:rPr>
              <w:instrText xml:space="preserve"> PAGEREF _Toc20341771 \h </w:instrText>
            </w:r>
            <w:r>
              <w:rPr>
                <w:noProof/>
                <w:webHidden/>
              </w:rPr>
            </w:r>
            <w:r>
              <w:rPr>
                <w:noProof/>
                <w:webHidden/>
              </w:rPr>
              <w:fldChar w:fldCharType="separate"/>
            </w:r>
            <w:r w:rsidR="00B71E55">
              <w:rPr>
                <w:noProof/>
                <w:webHidden/>
              </w:rPr>
              <w:t>17</w:t>
            </w:r>
            <w:r>
              <w:rPr>
                <w:noProof/>
                <w:webHidden/>
              </w:rPr>
              <w:fldChar w:fldCharType="end"/>
            </w:r>
          </w:hyperlink>
        </w:p>
        <w:p w:rsidR="00B76EA2" w:rsidRPr="005B7818" w:rsidRDefault="00241E83" w:rsidP="00352E0F">
          <w:pPr>
            <w:contextualSpacing/>
          </w:pPr>
          <w:r>
            <w:fldChar w:fldCharType="end"/>
          </w:r>
        </w:p>
      </w:sdtContent>
    </w:sdt>
    <w:p w:rsidR="00B76EA2" w:rsidRPr="005B7818" w:rsidRDefault="00B76EA2" w:rsidP="00A6452F">
      <w:pPr>
        <w:pStyle w:val="Overskrift1"/>
        <w:sectPr w:rsidR="00B76EA2" w:rsidRPr="005B7818" w:rsidSect="003C64A3">
          <w:footerReference w:type="default" r:id="rId10"/>
          <w:pgSz w:w="11906" w:h="16838"/>
          <w:pgMar w:top="1440" w:right="1080" w:bottom="1440" w:left="1080" w:header="720" w:footer="720" w:gutter="0"/>
          <w:cols w:space="720"/>
          <w:titlePg/>
          <w:docGrid w:linePitch="360"/>
        </w:sectPr>
      </w:pPr>
    </w:p>
    <w:p w:rsidR="00B701BD" w:rsidRPr="005B7818" w:rsidRDefault="00B701BD" w:rsidP="00A6452F">
      <w:pPr>
        <w:pStyle w:val="Overskrift1"/>
      </w:pPr>
      <w:bookmarkStart w:id="30" w:name="_Toc20341731"/>
      <w:r w:rsidRPr="005B7818">
        <w:lastRenderedPageBreak/>
        <w:t>Introduction</w:t>
      </w:r>
      <w:bookmarkEnd w:id="30"/>
    </w:p>
    <w:p w:rsidR="00352E0F" w:rsidRPr="005B7818" w:rsidRDefault="00352E0F" w:rsidP="00352E0F">
      <w:pPr>
        <w:contextualSpacing/>
      </w:pPr>
      <w:r w:rsidRPr="005B7818">
        <w:rPr>
          <w:rStyle w:val="Overskrift6Tegn"/>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 xml:space="preserve">vSquadron of the </w:t>
      </w:r>
      <w:r w:rsidRPr="005B7818">
        <w:t>132nd Virtual Wing.</w:t>
      </w:r>
      <w:del w:id="31" w:author="Frode" w:date="2019-09-26T22:15:00Z">
        <w:r w:rsidRPr="005B7818" w:rsidDel="00977FF8">
          <w:delText xml:space="preserve"> Each squadron will have their own Standard Operating Procedures (SOP's) </w:delText>
        </w:r>
        <w:r w:rsidR="00974733" w:rsidRPr="005B7818" w:rsidDel="00977FF8">
          <w:delText>pertaining to operations for their aircraft</w:delText>
        </w:r>
      </w:del>
      <w:r w:rsidRPr="005B7818">
        <w:t xml:space="preserve">. All pilots that </w:t>
      </w:r>
      <w:r w:rsidR="00BD68AE">
        <w:t>operate as part of this squadron must be familiar with the contents of this document</w:t>
      </w:r>
      <w:r w:rsidR="008B4071">
        <w:t>.</w:t>
      </w:r>
    </w:p>
    <w:p w:rsidR="00352E0F" w:rsidRPr="005B7818" w:rsidRDefault="00352E0F" w:rsidP="00352E0F">
      <w:pPr>
        <w:contextualSpacing/>
      </w:pPr>
    </w:p>
    <w:p w:rsidR="007768C7" w:rsidRPr="005B7818" w:rsidRDefault="00352E0F" w:rsidP="002A4E1E">
      <w:pPr>
        <w:contextualSpacing/>
      </w:pPr>
      <w:r w:rsidRPr="005B7818">
        <w:rPr>
          <w:rStyle w:val="Overskrift6Tegn"/>
          <w:u w:val="single"/>
        </w:rPr>
        <w:t>Content:</w:t>
      </w:r>
      <w:r w:rsidRPr="005B7818">
        <w:t xml:space="preserve"> </w:t>
      </w:r>
      <w:commentRangeStart w:id="32"/>
      <w:r w:rsidRPr="005B7818">
        <w:t xml:space="preserve">This document contains </w:t>
      </w:r>
      <w:r w:rsidR="00AB01C3">
        <w:t>normal and emergency operating procedures related to the F</w:t>
      </w:r>
      <w:r w:rsidR="005C01DC">
        <w:t>-</w:t>
      </w:r>
      <w:r w:rsidR="005C1217">
        <w:t>16C Fighting Falcon or ‘Viper’</w:t>
      </w:r>
      <w:r w:rsidR="00AB01C3">
        <w:t xml:space="preserve">, flown by the </w:t>
      </w:r>
      <w:r w:rsidR="005C1217">
        <w:t>388</w:t>
      </w:r>
      <w:r w:rsidR="00AB01C3" w:rsidRPr="00AB01C3">
        <w:rPr>
          <w:vertAlign w:val="superscript"/>
        </w:rPr>
        <w:t>th</w:t>
      </w:r>
      <w:r w:rsidR="00AB01C3">
        <w:t>vSquadron of the 132</w:t>
      </w:r>
      <w:r w:rsidR="00AB01C3" w:rsidRPr="00AB01C3">
        <w:rPr>
          <w:vertAlign w:val="superscript"/>
        </w:rPr>
        <w:t>nd</w:t>
      </w:r>
      <w:r w:rsidR="00AB01C3">
        <w:t xml:space="preserve"> Virtual Wing.</w:t>
      </w:r>
      <w:commentRangeEnd w:id="32"/>
      <w:r w:rsidR="00977FF8">
        <w:rPr>
          <w:rStyle w:val="Merknadsreferanse"/>
        </w:rPr>
        <w:commentReference w:id="32"/>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Deviations:</w:t>
      </w:r>
      <w:r w:rsidRPr="005B7818">
        <w:t xml:space="preserve"> Deviation from these </w:t>
      </w:r>
      <w:r w:rsidR="002A4E1E">
        <w:t>SOP</w:t>
      </w:r>
      <w:r w:rsidRPr="005B7818">
        <w:t>s are approved</w:t>
      </w:r>
      <w:r w:rsidR="00842010">
        <w:t>,</w:t>
      </w:r>
      <w:r w:rsidR="004C277A">
        <w:t>provided that</w:t>
      </w:r>
      <w:r w:rsidRPr="005B7818">
        <w:t xml:space="preserve"> they are communicated to all parties operating together</w:t>
      </w:r>
      <w:r w:rsidR="002A4E1E">
        <w:t xml:space="preserve"> and are subject to the agreement of the flight leader</w:t>
      </w:r>
      <w:r w:rsidRPr="005B7818">
        <w:t>.</w:t>
      </w:r>
    </w:p>
    <w:p w:rsidR="00352E0F" w:rsidRPr="005B7818" w:rsidRDefault="00352E0F" w:rsidP="00352E0F">
      <w:pPr>
        <w:contextualSpacing/>
      </w:pPr>
    </w:p>
    <w:p w:rsidR="00FF4987" w:rsidRDefault="00352E0F" w:rsidP="00352E0F">
      <w:pPr>
        <w:contextualSpacing/>
      </w:pPr>
      <w:r w:rsidRPr="005B7818">
        <w:rPr>
          <w:rStyle w:val="Overskrift6Tegn"/>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rsidR="00FF4987" w:rsidRDefault="00FF4987">
      <w:pPr>
        <w:spacing w:after="160"/>
      </w:pPr>
      <w:r>
        <w:br w:type="page"/>
      </w:r>
    </w:p>
    <w:p w:rsidR="00352E0F" w:rsidRPr="005B7818" w:rsidRDefault="001C77ED" w:rsidP="00A6452F">
      <w:pPr>
        <w:pStyle w:val="Overskrift1"/>
      </w:pPr>
      <w:bookmarkStart w:id="33" w:name="_Toc20341732"/>
      <w:commentRangeStart w:id="34"/>
      <w:r w:rsidRPr="005B7818">
        <w:lastRenderedPageBreak/>
        <w:t xml:space="preserve">Glossary of </w:t>
      </w:r>
      <w:r w:rsidR="00B701BD" w:rsidRPr="005B7818">
        <w:t>Terms</w:t>
      </w:r>
      <w:bookmarkEnd w:id="33"/>
    </w:p>
    <w:p w:rsidR="001C77ED" w:rsidRPr="005B7818" w:rsidRDefault="001C77ED" w:rsidP="001C77ED">
      <w:r w:rsidRPr="005B7818">
        <w:t>//TODO – Expand on this!</w:t>
      </w:r>
    </w:p>
    <w:p w:rsidR="001C77ED" w:rsidRPr="00203294" w:rsidRDefault="001C77ED" w:rsidP="001C77ED">
      <w:pPr>
        <w:rPr>
          <w:b/>
          <w:bCs/>
        </w:rPr>
      </w:pPr>
      <w:r w:rsidRPr="00203294">
        <w:rPr>
          <w:b/>
          <w:bCs/>
        </w:rPr>
        <w:t>AI:</w:t>
      </w:r>
    </w:p>
    <w:p w:rsidR="002D4993" w:rsidRPr="005B7818" w:rsidRDefault="002D4993" w:rsidP="001C77ED">
      <w:r w:rsidRPr="005B7818">
        <w:rPr>
          <w:b/>
          <w:bCs/>
        </w:rPr>
        <w:t xml:space="preserve">AO: </w:t>
      </w:r>
      <w:r w:rsidRPr="005B7818">
        <w:t>Area of Operations; a designated geographic space for conducting operations within, defined with both lateral and vertical limits.</w:t>
      </w:r>
    </w:p>
    <w:p w:rsidR="001C77ED" w:rsidRPr="00203294" w:rsidRDefault="001C77ED" w:rsidP="001C77ED">
      <w:pPr>
        <w:rPr>
          <w:b/>
          <w:bCs/>
        </w:rPr>
      </w:pPr>
      <w:r w:rsidRPr="00203294">
        <w:rPr>
          <w:b/>
          <w:bCs/>
        </w:rPr>
        <w:t>AR:</w:t>
      </w:r>
    </w:p>
    <w:p w:rsidR="001C77ED" w:rsidRPr="00203294" w:rsidRDefault="001C77ED" w:rsidP="001C77ED">
      <w:pPr>
        <w:rPr>
          <w:b/>
          <w:bCs/>
        </w:rPr>
      </w:pPr>
      <w:r w:rsidRPr="00203294">
        <w:rPr>
          <w:b/>
          <w:bCs/>
        </w:rPr>
        <w:t>AWACS:</w:t>
      </w:r>
    </w:p>
    <w:p w:rsidR="001C77ED" w:rsidRPr="00203294" w:rsidRDefault="001C77ED" w:rsidP="001C77ED">
      <w:pPr>
        <w:rPr>
          <w:b/>
          <w:bCs/>
        </w:rPr>
      </w:pPr>
      <w:r w:rsidRPr="00203294">
        <w:rPr>
          <w:b/>
          <w:bCs/>
        </w:rPr>
        <w:t>C2:</w:t>
      </w:r>
    </w:p>
    <w:p w:rsidR="001C77ED" w:rsidRPr="00203294" w:rsidRDefault="001C77ED" w:rsidP="001C77ED">
      <w:pPr>
        <w:rPr>
          <w:b/>
          <w:bCs/>
        </w:rPr>
      </w:pPr>
      <w:r w:rsidRPr="00203294">
        <w:rPr>
          <w:b/>
          <w:bCs/>
        </w:rPr>
        <w:t>C2 Agency:</w:t>
      </w:r>
    </w:p>
    <w:p w:rsidR="001C77ED" w:rsidRDefault="001C77ED" w:rsidP="001C77ED">
      <w:pPr>
        <w:rPr>
          <w:b/>
          <w:bCs/>
        </w:rPr>
      </w:pPr>
      <w:r w:rsidRPr="00203294">
        <w:rPr>
          <w:b/>
          <w:bCs/>
        </w:rPr>
        <w:t>GCI:</w:t>
      </w:r>
    </w:p>
    <w:p w:rsidR="00D81329" w:rsidRDefault="009758F7" w:rsidP="001C77ED">
      <w:r w:rsidRPr="009758F7">
        <w:rPr>
          <w:b/>
          <w:bCs/>
        </w:rPr>
        <w:t xml:space="preserve">SA: </w:t>
      </w:r>
      <w:r>
        <w:t>Situational Awareness; the principle of one being aware of their surroundings, including the position of friendly and enemy assets</w:t>
      </w:r>
      <w:r w:rsidR="006263B3">
        <w:t xml:space="preserve"> of alltypes</w:t>
      </w:r>
      <w:r>
        <w:t>, the location of their mission and their position relative to it.</w:t>
      </w:r>
    </w:p>
    <w:commentRangeEnd w:id="34"/>
    <w:p w:rsidR="00FF4987" w:rsidRDefault="00977FF8" w:rsidP="001C77ED">
      <w:r>
        <w:rPr>
          <w:rStyle w:val="Merknadsreferanse"/>
        </w:rPr>
        <w:commentReference w:id="34"/>
      </w:r>
      <w:r w:rsidR="00D81329">
        <w:br w:type="page"/>
      </w:r>
    </w:p>
    <w:p w:rsidR="00077DDE" w:rsidRDefault="00077DDE" w:rsidP="00D81329">
      <w:pPr>
        <w:pStyle w:val="Overskrift1"/>
      </w:pPr>
      <w:bookmarkStart w:id="35" w:name="_Toc20341733"/>
      <w:commentRangeStart w:id="36"/>
      <w:r>
        <w:lastRenderedPageBreak/>
        <w:t>Roles &amp; Responsibilities</w:t>
      </w:r>
      <w:bookmarkEnd w:id="35"/>
      <w:commentRangeEnd w:id="36"/>
      <w:r w:rsidR="00977FF8">
        <w:rPr>
          <w:rStyle w:val="Merknadsreferanse"/>
          <w:rFonts w:asciiTheme="minorHAnsi" w:eastAsiaTheme="minorHAnsi" w:hAnsiTheme="minorHAnsi" w:cstheme="minorBidi"/>
          <w:color w:val="auto"/>
        </w:rPr>
        <w:commentReference w:id="36"/>
      </w:r>
    </w:p>
    <w:p w:rsidR="00075EFA" w:rsidRDefault="00FB2D73" w:rsidP="00075EFA">
      <w:r>
        <w:t>R</w:t>
      </w:r>
      <w:r w:rsidR="00240CE9">
        <w:t>oles within each flight are defined such that the division of labour reduces the overall workload on an individual within the flight.</w:t>
      </w:r>
    </w:p>
    <w:p w:rsidR="00870F4E" w:rsidRDefault="00870F4E" w:rsidP="00075EFA"/>
    <w:p w:rsidR="00870F4E" w:rsidRDefault="00870F4E" w:rsidP="00870F4E">
      <w:pPr>
        <w:pStyle w:val="Overskrift4"/>
      </w:pPr>
      <w:r>
        <w:t>Flight Lead</w:t>
      </w:r>
    </w:p>
    <w:p w:rsidR="00410D11" w:rsidRDefault="00BF41BA" w:rsidP="00870F4E">
      <w:r>
        <w:t xml:space="preserve">The </w:t>
      </w:r>
      <w:r w:rsidR="00FB2D73">
        <w:t xml:space="preserve">Flight Lead </w:t>
      </w:r>
      <w:r>
        <w:t xml:space="preserve">is ultimately responsible for the </w:t>
      </w:r>
      <w:commentRangeStart w:id="37"/>
      <w:r>
        <w:t>safe conduct of a flight</w:t>
      </w:r>
      <w:commentRangeEnd w:id="37"/>
      <w:r w:rsidR="00977FF8">
        <w:rPr>
          <w:rStyle w:val="Merknadsreferanse"/>
        </w:rPr>
        <w:commentReference w:id="37"/>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tactical decisions which support the strategic direction of the mission and ensuring the welfare of all flight members.</w:t>
      </w:r>
    </w:p>
    <w:p w:rsidR="004015A1" w:rsidRDefault="004015A1" w:rsidP="00870F4E"/>
    <w:p w:rsidR="004015A1" w:rsidRDefault="004015A1" w:rsidP="004015A1">
      <w:pPr>
        <w:pStyle w:val="Overskrift4"/>
      </w:pPr>
      <w:r>
        <w:t>Element Lead</w:t>
      </w:r>
    </w:p>
    <w:p w:rsidR="004015A1" w:rsidRDefault="004015A1" w:rsidP="004015A1">
      <w:r>
        <w:t xml:space="preserve">An </w:t>
      </w:r>
      <w:r w:rsidR="00410D11">
        <w:t xml:space="preserve">Element Lead </w:t>
      </w:r>
      <w:r>
        <w:t xml:space="preserve">holds responsibility for supporting the flight lead in all activities, including the planning and briefing actions. As a sub-leader within the flight, an </w:t>
      </w:r>
      <w:r w:rsidR="00410D11">
        <w:t xml:space="preserve">Element Lead </w:t>
      </w:r>
      <w:r>
        <w:t xml:space="preserve">may be required to take responsibility for a </w:t>
      </w:r>
      <w:r w:rsidR="003E17C7">
        <w:t>wingman</w:t>
      </w:r>
      <w:r w:rsidR="00A17712">
        <w:t xml:space="preserve"> in the undertaking of specific tactics</w:t>
      </w:r>
      <w:r w:rsidR="00410D11">
        <w:t xml:space="preserve"> or actions</w:t>
      </w:r>
      <w:r w:rsidR="00A17712">
        <w:t xml:space="preserve"> at the direction of the flight lead.</w:t>
      </w:r>
    </w:p>
    <w:p w:rsidR="00A17712" w:rsidRDefault="00A17712" w:rsidP="004015A1"/>
    <w:p w:rsidR="00A17712" w:rsidRDefault="00A17712" w:rsidP="00A17712">
      <w:pPr>
        <w:pStyle w:val="Overskrift4"/>
      </w:pPr>
      <w:r>
        <w:t>Wingman</w:t>
      </w:r>
    </w:p>
    <w:p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rsidR="00A17712" w:rsidRDefault="004F3CDA" w:rsidP="004F3CDA">
      <w:pPr>
        <w:pStyle w:val="Listeavsnitt"/>
        <w:numPr>
          <w:ilvl w:val="0"/>
          <w:numId w:val="30"/>
        </w:numPr>
      </w:pPr>
      <w:r>
        <w:t>Supporting the separation of the flight</w:t>
      </w:r>
      <w:r w:rsidR="002A008C">
        <w:t xml:space="preserve"> and maintaining visual scans around the flight, particularly</w:t>
      </w:r>
      <w:r>
        <w:t xml:space="preserve"> whilst the flight lead is ‘heads-in’</w:t>
      </w:r>
      <w:r w:rsidR="00AB01C3">
        <w:t>.</w:t>
      </w:r>
    </w:p>
    <w:p w:rsidR="004F3CDA" w:rsidRDefault="004F3CDA" w:rsidP="004F3CDA">
      <w:pPr>
        <w:pStyle w:val="Listeavsnitt"/>
        <w:numPr>
          <w:ilvl w:val="0"/>
          <w:numId w:val="30"/>
        </w:numPr>
      </w:pPr>
      <w:r>
        <w:t>Identifying potential threats</w:t>
      </w:r>
      <w:r w:rsidR="002A008C">
        <w:t xml:space="preserve"> or hazards </w:t>
      </w:r>
      <w:r>
        <w:t>to the flight</w:t>
      </w:r>
      <w:r w:rsidR="002A008C">
        <w:t>, supporting the overall flight situational awareness.</w:t>
      </w:r>
    </w:p>
    <w:p w:rsidR="004F3CDA" w:rsidRDefault="004F3CDA" w:rsidP="004F3CDA">
      <w:pPr>
        <w:pStyle w:val="Listeavsnitt"/>
        <w:numPr>
          <w:ilvl w:val="0"/>
          <w:numId w:val="30"/>
        </w:numPr>
      </w:pPr>
      <w:r>
        <w:t>Ensuring the appropriate conduct of the flight, challenging the flight lead when appropriate</w:t>
      </w:r>
      <w:r w:rsidR="00AB01C3">
        <w:t>.</w:t>
      </w:r>
    </w:p>
    <w:p w:rsidR="00AB01C3" w:rsidRDefault="00AB01C3" w:rsidP="004F3CDA">
      <w:pPr>
        <w:pStyle w:val="Listeavsnitt"/>
        <w:numPr>
          <w:ilvl w:val="0"/>
          <w:numId w:val="30"/>
        </w:numPr>
      </w:pPr>
      <w:r>
        <w:t>Adhering to standard operating procedures, brief operating procedures deviating from the norm and instructions provided by the flight or element lead as appropriate.</w:t>
      </w:r>
    </w:p>
    <w:p w:rsidR="00075EFA" w:rsidRDefault="002A008C" w:rsidP="0047504E">
      <w:pPr>
        <w:pStyle w:val="Listeavsnitt"/>
        <w:numPr>
          <w:ilvl w:val="0"/>
          <w:numId w:val="30"/>
        </w:numPr>
      </w:pPr>
      <w:r>
        <w:t>Other tasks as directed by Flight Lead</w:t>
      </w:r>
    </w:p>
    <w:p w:rsidR="002A008C" w:rsidRPr="00075EFA" w:rsidRDefault="002A008C" w:rsidP="00075EFA"/>
    <w:p w:rsidR="004F3CDA" w:rsidRDefault="00CD5B87" w:rsidP="004F3CDA">
      <w:pPr>
        <w:pStyle w:val="Overskrift2"/>
      </w:pPr>
      <w:bookmarkStart w:id="38" w:name="_Toc20341734"/>
      <w:r>
        <w:t>Flight Planning</w:t>
      </w:r>
      <w:bookmarkEnd w:id="38"/>
    </w:p>
    <w:p w:rsidR="00AB01C3" w:rsidRDefault="004F3CDA" w:rsidP="00AB01C3">
      <w:r>
        <w:t xml:space="preserve">The </w:t>
      </w:r>
      <w:r w:rsidR="00AB01C3">
        <w:t>F</w:t>
      </w:r>
      <w:r>
        <w:t xml:space="preserve">light </w:t>
      </w:r>
      <w:r w:rsidR="00AB01C3">
        <w:t>L</w:t>
      </w:r>
      <w:r>
        <w:t xml:space="preserve">ead will be responsible for </w:t>
      </w:r>
      <w:r w:rsidR="00AB01C3">
        <w:t xml:space="preserve">ensuring appropriate </w:t>
      </w:r>
      <w:commentRangeStart w:id="39"/>
      <w:r w:rsidR="00AB01C3">
        <w:t xml:space="preserve">planning exercises </w:t>
      </w:r>
      <w:commentRangeEnd w:id="39"/>
      <w:r w:rsidR="00D90F7D">
        <w:rPr>
          <w:rStyle w:val="Merknadsreferanse"/>
        </w:rPr>
        <w:commentReference w:id="39"/>
      </w:r>
      <w:r w:rsidR="00AB01C3">
        <w:t>are undertaken relevant to the mission at hand and that the plan is appropriate</w:t>
      </w:r>
      <w:r w:rsidR="0047504E">
        <w:t>ly</w:t>
      </w:r>
      <w:r w:rsidR="00AB01C3">
        <w:t xml:space="preserve"> shared amongst other flight members, such that the flight can be flown in a safe and efficient manner, promoting the likelihood of mission success.</w:t>
      </w:r>
    </w:p>
    <w:p w:rsidR="00AB01C3" w:rsidRDefault="00AB01C3" w:rsidP="00AB01C3"/>
    <w:p w:rsidR="00AB01C3" w:rsidRPr="00AB01C3" w:rsidRDefault="00AB01C3" w:rsidP="00AB01C3">
      <w:pPr>
        <w:pStyle w:val="Overskrift3"/>
      </w:pPr>
      <w:r w:rsidRPr="00AB01C3">
        <w:t xml:space="preserve">Flight </w:t>
      </w:r>
      <w:r w:rsidR="00EE1487">
        <w:t>L</w:t>
      </w:r>
      <w:r w:rsidRPr="00AB01C3">
        <w:t>eads must prepare a plan, containing communication, navigation and weapon employment guidelines for the flight which are relevant to the mission at hand.</w:t>
      </w:r>
    </w:p>
    <w:p w:rsidR="00AB01C3" w:rsidRPr="00AB01C3" w:rsidRDefault="00AB01C3" w:rsidP="00AB01C3">
      <w:pPr>
        <w:pStyle w:val="Overskrift3"/>
      </w:pPr>
      <w:r w:rsidRPr="00AB01C3">
        <w:t xml:space="preserve">Flight </w:t>
      </w:r>
      <w:r w:rsidR="00EE1487">
        <w:t>L</w:t>
      </w:r>
      <w:r w:rsidRPr="00AB01C3">
        <w:t>eads should plan appropriate contracts for the conduct of the flight.</w:t>
      </w:r>
    </w:p>
    <w:p w:rsidR="00AB01C3" w:rsidRPr="00AB01C3" w:rsidRDefault="00AB01C3" w:rsidP="00AB01C3">
      <w:pPr>
        <w:pStyle w:val="Overskrift3"/>
      </w:pPr>
      <w:r w:rsidRPr="00AB01C3">
        <w:t xml:space="preserve">Flight </w:t>
      </w:r>
      <w:r w:rsidR="00EE1487">
        <w:t>L</w:t>
      </w:r>
      <w:r w:rsidRPr="00AB01C3">
        <w:t>eads should provide an appropriate briefing for all flight members.</w:t>
      </w:r>
    </w:p>
    <w:p w:rsidR="00AB01C3" w:rsidRDefault="00AB01C3" w:rsidP="00AB01C3">
      <w:pPr>
        <w:pStyle w:val="Overskrift3"/>
      </w:pPr>
      <w:r w:rsidRPr="00AB01C3">
        <w:t xml:space="preserve">Flight </w:t>
      </w:r>
      <w:r w:rsidR="00EE1487">
        <w:t>L</w:t>
      </w:r>
      <w:r w:rsidRPr="00AB01C3">
        <w:t xml:space="preserve">eads should liaise with relevant parties when planning a flight, including but not limited to </w:t>
      </w:r>
      <w:r w:rsidR="0047504E">
        <w:t>the</w:t>
      </w:r>
      <w:commentRangeStart w:id="40"/>
      <w:r w:rsidR="002A008C">
        <w:t>Air Mission Commander</w:t>
      </w:r>
      <w:r w:rsidR="00C7714F">
        <w:t xml:space="preserve"> (AMC)</w:t>
      </w:r>
      <w:r w:rsidR="002A008C">
        <w:t>, Package Commanders</w:t>
      </w:r>
      <w:commentRangeEnd w:id="40"/>
      <w:r w:rsidR="00D90F7D">
        <w:rPr>
          <w:rStyle w:val="Merknadsreferanse"/>
          <w:rFonts w:eastAsiaTheme="minorHAnsi" w:cstheme="minorBidi"/>
        </w:rPr>
        <w:commentReference w:id="40"/>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rsidR="00AB01C3" w:rsidRDefault="00AB01C3" w:rsidP="00AB01C3">
      <w:pPr>
        <w:pStyle w:val="Overskrift3"/>
      </w:pPr>
      <w:r>
        <w:t xml:space="preserve">Element Leads and </w:t>
      </w:r>
      <w:r w:rsidR="00EE1487">
        <w:t>w</w:t>
      </w:r>
      <w:r>
        <w:t>ingmen should review the briefing provided such that they have a clear understanding of the expected conduct in the mission.</w:t>
      </w:r>
    </w:p>
    <w:p w:rsidR="00AB01C3" w:rsidRDefault="00AB01C3" w:rsidP="00AB01C3">
      <w:pPr>
        <w:pStyle w:val="Overskrift3"/>
      </w:pPr>
      <w:r>
        <w:t xml:space="preserve">Element </w:t>
      </w:r>
      <w:r w:rsidR="00EE1487">
        <w:t>L</w:t>
      </w:r>
      <w:r>
        <w:t>eads and wingmen should ask questions if appropriate to ensure a full and thorough understanding of the planed flight.</w:t>
      </w:r>
    </w:p>
    <w:p w:rsidR="00AA5B80" w:rsidRPr="00AA5B80" w:rsidRDefault="00AA5B80" w:rsidP="00607B7A">
      <w:pPr>
        <w:pStyle w:val="Overskrift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rsidR="00AB01C3" w:rsidRDefault="00AB01C3" w:rsidP="00AB01C3"/>
    <w:p w:rsidR="00C7714F" w:rsidRPr="004F3CDA" w:rsidRDefault="00C7714F" w:rsidP="00AB01C3"/>
    <w:p w:rsidR="00CD5B87" w:rsidRDefault="00CD5B87" w:rsidP="00C9640B">
      <w:pPr>
        <w:pStyle w:val="Overskrift2"/>
      </w:pPr>
      <w:bookmarkStart w:id="41" w:name="_Toc20341735"/>
      <w:r>
        <w:lastRenderedPageBreak/>
        <w:t>Mission Execution</w:t>
      </w:r>
      <w:bookmarkEnd w:id="41"/>
    </w:p>
    <w:p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2D459E">
        <w:t xml:space="preserve">, AMC and </w:t>
      </w:r>
      <w:r w:rsidR="00930301">
        <w:t xml:space="preserve">other </w:t>
      </w:r>
      <w:commentRangeStart w:id="42"/>
      <w:r w:rsidR="00930301">
        <w:t xml:space="preserve">tactical and strategic commanders. </w:t>
      </w:r>
      <w:commentRangeEnd w:id="42"/>
      <w:r w:rsidR="00904A64">
        <w:rPr>
          <w:rStyle w:val="Merknadsreferanse"/>
        </w:rPr>
        <w:commentReference w:id="42"/>
      </w:r>
    </w:p>
    <w:p w:rsidR="007E172C" w:rsidRDefault="007E172C" w:rsidP="00AB01C3"/>
    <w:p w:rsidR="007E172C" w:rsidRDefault="007E172C" w:rsidP="007E172C">
      <w:pPr>
        <w:pStyle w:val="Overskrift3"/>
      </w:pPr>
      <w:r>
        <w:t xml:space="preserve">Flight Members must </w:t>
      </w:r>
      <w:r w:rsidR="007478CB">
        <w:t>adhere to checklists appropriate for their aircraft, stage of flight and circumstances in the operation of their aircraft</w:t>
      </w:r>
      <w:r w:rsidR="00C7714F">
        <w:t>, as well as mission data cards or other parameters provided for the mission.</w:t>
      </w:r>
    </w:p>
    <w:p w:rsidR="007478CB" w:rsidRDefault="00A969FB" w:rsidP="0080518D">
      <w:pPr>
        <w:pStyle w:val="Overskrift3"/>
      </w:pPr>
      <w:r>
        <w:t xml:space="preserve">Flight Members </w:t>
      </w:r>
      <w:r w:rsidR="00D711A5">
        <w:t xml:space="preserve">should adhere to the pre-planned route wherever possible. Deviations should be agreed in advance and reported to </w:t>
      </w:r>
      <w:r w:rsidR="00C7714F">
        <w:t>Command and Control (</w:t>
      </w:r>
      <w:r w:rsidR="00D711A5">
        <w:t>C2</w:t>
      </w:r>
      <w:r w:rsidR="00C7714F">
        <w:t>)a</w:t>
      </w:r>
      <w:r w:rsidR="00D711A5">
        <w:t>gencies as soon as is practicable.</w:t>
      </w:r>
    </w:p>
    <w:p w:rsidR="00D711A5" w:rsidRDefault="000F114E" w:rsidP="0080518D">
      <w:pPr>
        <w:pStyle w:val="Overskrift3"/>
      </w:pPr>
      <w:r>
        <w:t xml:space="preserve">Flight Members should maintain appropriate two-way communication </w:t>
      </w:r>
      <w:r w:rsidR="006A3FF7">
        <w:t xml:space="preserve">both with other flight members and </w:t>
      </w:r>
      <w:r w:rsidR="00FD7787">
        <w:t>appropriate external agencies.</w:t>
      </w:r>
    </w:p>
    <w:p w:rsidR="004A2692" w:rsidRDefault="004A2692" w:rsidP="0080518D">
      <w:pPr>
        <w:pStyle w:val="Overskrift3"/>
      </w:pPr>
      <w:r>
        <w:t xml:space="preserve">Flight Members must report changes in </w:t>
      </w:r>
      <w:r w:rsidR="00772168">
        <w:t xml:space="preserve">mission posture, threat picture and </w:t>
      </w:r>
      <w:r w:rsidR="00942628">
        <w:t xml:space="preserve">airframe status </w:t>
      </w:r>
      <w:r w:rsidR="00F72ACF">
        <w:t xml:space="preserve">as soon as is practicable. </w:t>
      </w:r>
    </w:p>
    <w:p w:rsidR="00AB01C3" w:rsidRPr="00AB01C3" w:rsidRDefault="00AB01C3" w:rsidP="00AB01C3"/>
    <w:p w:rsidR="00CD5B87" w:rsidRPr="00AC242F" w:rsidRDefault="00C9640B" w:rsidP="00C9640B">
      <w:pPr>
        <w:pStyle w:val="Overskrift2"/>
      </w:pPr>
      <w:bookmarkStart w:id="43" w:name="_Toc20341736"/>
      <w:r>
        <w:t>Command and Control</w:t>
      </w:r>
      <w:bookmarkEnd w:id="43"/>
    </w:p>
    <w:p w:rsidR="003E0755" w:rsidRPr="003E0755" w:rsidRDefault="003E0755" w:rsidP="003E0755">
      <w:pPr>
        <w:pStyle w:val="Overskrift3"/>
        <w:rPr>
          <w:rFonts w:asciiTheme="majorHAnsi" w:hAnsiTheme="majorHAnsi" w:cstheme="majorBidi"/>
          <w:color w:val="808080" w:themeColor="accent4"/>
          <w:sz w:val="32"/>
          <w:szCs w:val="32"/>
        </w:rPr>
      </w:pPr>
      <w:commentRangeStart w:id="44"/>
      <w:r>
        <w:t xml:space="preserve">Flight Members must respect the direction of </w:t>
      </w:r>
      <w:r w:rsidR="00C7714F">
        <w:t>C2</w:t>
      </w:r>
      <w:r>
        <w:t xml:space="preserve"> agencies effective throughout a mission.</w:t>
      </w:r>
    </w:p>
    <w:p w:rsidR="00D66522" w:rsidRPr="0041780C" w:rsidRDefault="0041780C" w:rsidP="00FB2D73">
      <w:pPr>
        <w:pStyle w:val="Overskrift3"/>
        <w:rPr>
          <w:rFonts w:asciiTheme="majorHAnsi" w:hAnsiTheme="majorHAnsi" w:cstheme="majorBidi"/>
          <w:color w:val="808080" w:themeColor="accent4"/>
          <w:sz w:val="32"/>
          <w:szCs w:val="32"/>
        </w:rPr>
      </w:pPr>
      <w:r>
        <w:t xml:space="preserve">Flight Members must provide appropriate reports to Command and Control agencies as soon as is practicable and following appropriate communications guidelines where available. </w:t>
      </w:r>
      <w:commentRangeEnd w:id="44"/>
      <w:r w:rsidR="00904A64">
        <w:rPr>
          <w:rStyle w:val="Merknadsreferanse"/>
          <w:rFonts w:eastAsiaTheme="minorHAnsi" w:cstheme="minorBidi"/>
        </w:rPr>
        <w:commentReference w:id="44"/>
      </w:r>
      <w:r w:rsidR="00D66522">
        <w:br w:type="page"/>
      </w:r>
    </w:p>
    <w:p w:rsidR="00077DDE" w:rsidRDefault="00077DDE" w:rsidP="00D81329">
      <w:pPr>
        <w:pStyle w:val="Overskrift1"/>
      </w:pPr>
      <w:bookmarkStart w:id="45" w:name="_Toc20341737"/>
      <w:r>
        <w:lastRenderedPageBreak/>
        <w:t>Mission Planning</w:t>
      </w:r>
      <w:bookmarkEnd w:id="45"/>
    </w:p>
    <w:p w:rsidR="00642B2A" w:rsidRDefault="0014333E" w:rsidP="00642B2A">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with available intelligence and the structure of concurrent friendly missions made available to flight planners.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rsidR="00642B2A" w:rsidRPr="00642B2A" w:rsidRDefault="00642B2A" w:rsidP="00642B2A"/>
    <w:p w:rsidR="00C9640B" w:rsidRDefault="00C9640B" w:rsidP="00091FAA">
      <w:pPr>
        <w:pStyle w:val="Overskrift2"/>
      </w:pPr>
      <w:bookmarkStart w:id="46" w:name="_Toc20341738"/>
      <w:r>
        <w:t>Mission Types and Intents</w:t>
      </w:r>
      <w:bookmarkEnd w:id="46"/>
    </w:p>
    <w:p w:rsidR="008861DA" w:rsidRDefault="0039061E" w:rsidP="00F50A10">
      <w:pPr>
        <w:pStyle w:val="Overskrift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p>
    <w:p w:rsidR="0014333E" w:rsidRPr="0014333E" w:rsidRDefault="0014333E" w:rsidP="0014333E"/>
    <w:p w:rsidR="00C9640B" w:rsidRDefault="007D55E1" w:rsidP="00091FAA">
      <w:pPr>
        <w:pStyle w:val="Overskrift2"/>
      </w:pPr>
      <w:bookmarkStart w:id="47" w:name="_Toc20341739"/>
      <w:r>
        <w:t>Payload, Fuel and Weight Planning</w:t>
      </w:r>
      <w:bookmarkEnd w:id="47"/>
    </w:p>
    <w:p w:rsidR="001C5CDE" w:rsidRDefault="001C5CDE" w:rsidP="00F50A10">
      <w:pPr>
        <w:pStyle w:val="Overskrift3"/>
      </w:pPr>
      <w:r>
        <w:t>Package and Flight Leads should plan to carry an appropriate payload for their flight, ensuring that the MTOW for the aircraft is not exceeded.</w:t>
      </w:r>
    </w:p>
    <w:p w:rsidR="00991001" w:rsidRPr="001C5CDE" w:rsidRDefault="00991001" w:rsidP="00F50A10">
      <w:pPr>
        <w:pStyle w:val="Overskrift3"/>
      </w:pPr>
      <w:r>
        <w:t xml:space="preserve">Package and Flight Leads must ensure that appropriate fuel is planned for the flight, which may include a tanking plan </w:t>
      </w:r>
      <w:del w:id="48" w:author="Frode" w:date="2019-09-26T22:28:00Z">
        <w:r w:rsidDel="00904A64">
          <w:delText>if required.</w:delText>
        </w:r>
      </w:del>
    </w:p>
    <w:p w:rsidR="0014333E" w:rsidRPr="0014333E" w:rsidRDefault="0014333E" w:rsidP="0014333E"/>
    <w:p w:rsidR="007D55E1" w:rsidRDefault="007D55E1" w:rsidP="00091FAA">
      <w:pPr>
        <w:pStyle w:val="Overskrift2"/>
      </w:pPr>
      <w:bookmarkStart w:id="49" w:name="_Toc20341740"/>
      <w:r>
        <w:t>Planning outputs</w:t>
      </w:r>
      <w:bookmarkEnd w:id="49"/>
    </w:p>
    <w:p w:rsidR="00520070" w:rsidRDefault="00C36D41" w:rsidP="00F50A10">
      <w:pPr>
        <w:pStyle w:val="Overskrift3"/>
      </w:pPr>
      <w:r>
        <w:t xml:space="preserve">Package and Flight Leads must produce an appropriate briefing </w:t>
      </w:r>
      <w:r w:rsidR="008C04B9">
        <w:t>for all participants in the flight or package, which clearly depicts the intended route to be flown.</w:t>
      </w:r>
    </w:p>
    <w:p w:rsidR="008C04B9" w:rsidRPr="00520070" w:rsidRDefault="008C04B9" w:rsidP="00F50A10">
      <w:pPr>
        <w:pStyle w:val="Overskrift3"/>
      </w:pPr>
      <w:r>
        <w:t xml:space="preserve">Package and Flight Leads should produce appropriate mission data cards for all participants for use on a kneeboard, such that information required for the execution </w:t>
      </w:r>
      <w:r w:rsidR="00F50A10">
        <w:t>of the mission is readily available in flight.</w:t>
      </w:r>
    </w:p>
    <w:p w:rsidR="00D66522" w:rsidRDefault="00D66522">
      <w:pPr>
        <w:rPr>
          <w:rFonts w:asciiTheme="majorHAnsi" w:eastAsiaTheme="majorEastAsia" w:hAnsiTheme="majorHAnsi" w:cstheme="majorBidi"/>
          <w:color w:val="808080" w:themeColor="accent4"/>
          <w:sz w:val="32"/>
          <w:szCs w:val="32"/>
        </w:rPr>
      </w:pPr>
      <w:r>
        <w:br w:type="page"/>
      </w:r>
    </w:p>
    <w:p w:rsidR="00077DDE" w:rsidRDefault="00077DDE" w:rsidP="00D81329">
      <w:pPr>
        <w:pStyle w:val="Overskrift1"/>
      </w:pPr>
      <w:bookmarkStart w:id="50" w:name="_Toc20341741"/>
      <w:r>
        <w:lastRenderedPageBreak/>
        <w:t>Mission Briefing</w:t>
      </w:r>
      <w:bookmarkEnd w:id="50"/>
    </w:p>
    <w:p w:rsidR="00BB21EB" w:rsidRDefault="00BB21EB" w:rsidP="00BB21EB">
      <w:r>
        <w:t xml:space="preserve">Providing a mission briefing is an integral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 areas to be overflown and avoided and communications and tanking plans if required.</w:t>
      </w:r>
    </w:p>
    <w:p w:rsidR="00BB21EB" w:rsidRPr="00BB21EB" w:rsidRDefault="00BB21EB" w:rsidP="00BB21EB"/>
    <w:p w:rsidR="007D55E1" w:rsidRDefault="001D6CA5" w:rsidP="00091FAA">
      <w:pPr>
        <w:pStyle w:val="Overskrift2"/>
      </w:pPr>
      <w:bookmarkStart w:id="51" w:name="_Toc20341742"/>
      <w:r>
        <w:t>Mission Overview</w:t>
      </w:r>
      <w:bookmarkEnd w:id="51"/>
    </w:p>
    <w:p w:rsidR="00BE38A0" w:rsidRDefault="00927284" w:rsidP="00BE38A0">
      <w:pPr>
        <w:pStyle w:val="Overskrift3"/>
      </w:pPr>
      <w:r>
        <w:t>The mission briefing must provide a clear indication of the overview of the mission, including the type of mission being flown, the objectives and participants of the mission.</w:t>
      </w:r>
    </w:p>
    <w:p w:rsidR="00BD1EB2" w:rsidRPr="00927284" w:rsidRDefault="00AF30A4" w:rsidP="000535E3">
      <w:pPr>
        <w:pStyle w:val="Overskrift3"/>
      </w:pPr>
      <w:r>
        <w:t xml:space="preserve">The missing briefing should provide a depiction of </w:t>
      </w:r>
      <w:r w:rsidR="0003091A">
        <w:t xml:space="preserve">the route </w:t>
      </w:r>
      <w:r w:rsidR="00315C7D">
        <w:t>anticipated being flown during the conduct of the mission.</w:t>
      </w:r>
    </w:p>
    <w:p w:rsidR="00BE38A0" w:rsidRPr="00BE38A0" w:rsidRDefault="00BE38A0" w:rsidP="00BE38A0"/>
    <w:p w:rsidR="001D6CA5" w:rsidRDefault="001D6CA5" w:rsidP="00091FAA">
      <w:pPr>
        <w:pStyle w:val="Overskrift2"/>
      </w:pPr>
      <w:bookmarkStart w:id="52" w:name="_Toc20341743"/>
      <w:r>
        <w:t>BluFor Situation</w:t>
      </w:r>
      <w:bookmarkEnd w:id="52"/>
    </w:p>
    <w:p w:rsidR="00150295" w:rsidRDefault="008022BB" w:rsidP="00315C7D">
      <w:pPr>
        <w:pStyle w:val="Overskrift3"/>
      </w:pPr>
      <w:r>
        <w:t xml:space="preserve">The mission briefing should provide a depiction of friendly forces within the AO, including the locations </w:t>
      </w:r>
      <w:r w:rsidR="00150295">
        <w:t xml:space="preserve">of </w:t>
      </w:r>
      <w:r>
        <w:t>concurrent missions and external assets pertinent to the conduct of the flight.</w:t>
      </w:r>
    </w:p>
    <w:p w:rsidR="00150295" w:rsidRDefault="00315C7D" w:rsidP="00315C7D">
      <w:pPr>
        <w:pStyle w:val="Overskrift3"/>
      </w:pPr>
      <w:r>
        <w:t xml:space="preserve">The mission briefing should provide </w:t>
      </w:r>
      <w:r w:rsidR="000535E3">
        <w:t>details</w:t>
      </w:r>
      <w:r>
        <w:t xml:space="preserve"> of the location of BluFor assets within the AO</w:t>
      </w:r>
      <w:r w:rsidR="00F92B48">
        <w:t>.</w:t>
      </w:r>
    </w:p>
    <w:p w:rsidR="00315C7D" w:rsidRDefault="00315C7D" w:rsidP="00315C7D">
      <w:pPr>
        <w:pStyle w:val="Overskrift3"/>
      </w:pPr>
      <w:r>
        <w:t xml:space="preserve">The mission briefing should provide </w:t>
      </w:r>
      <w:r w:rsidR="000535E3">
        <w:t xml:space="preserve">details </w:t>
      </w:r>
      <w:r>
        <w:t>of the location of the FLOT line</w:t>
      </w:r>
      <w:r w:rsidR="00F92B48">
        <w:t>.</w:t>
      </w:r>
    </w:p>
    <w:p w:rsidR="00315C7D" w:rsidRPr="00315C7D" w:rsidRDefault="00315C7D" w:rsidP="00315C7D"/>
    <w:p w:rsidR="001D6CA5" w:rsidRDefault="0099791D" w:rsidP="00091FAA">
      <w:pPr>
        <w:pStyle w:val="Overskrift2"/>
      </w:pPr>
      <w:bookmarkStart w:id="53" w:name="_Toc20341744"/>
      <w:r>
        <w:t>RedFor Situation</w:t>
      </w:r>
      <w:bookmarkEnd w:id="53"/>
    </w:p>
    <w:p w:rsidR="00991DDD" w:rsidRDefault="00150295" w:rsidP="006643A4">
      <w:pPr>
        <w:pStyle w:val="Overskrift3"/>
      </w:pPr>
      <w:r>
        <w:t>The mission briefing should provide a depiction of known enemy forces within the AO, including the approximate locations of threats, concurrent missions and support assets</w:t>
      </w:r>
      <w:r w:rsidR="006643A4">
        <w:t>.</w:t>
      </w:r>
    </w:p>
    <w:p w:rsidR="006643A4" w:rsidRPr="006643A4" w:rsidRDefault="006643A4" w:rsidP="006643A4">
      <w:pPr>
        <w:pStyle w:val="Overskrift3"/>
      </w:pPr>
      <w:r>
        <w:t xml:space="preserve">The mission briefing should </w:t>
      </w:r>
      <w:r w:rsidR="00AD5A26">
        <w:t xml:space="preserve">provide the location of anticipated threats which may </w:t>
      </w:r>
      <w:r w:rsidR="00F92B48">
        <w:t>pose a risk to the conduct of the flight.</w:t>
      </w:r>
    </w:p>
    <w:p w:rsidR="00D332C9" w:rsidRPr="00D332C9" w:rsidRDefault="00D332C9" w:rsidP="00D332C9"/>
    <w:p w:rsidR="0099791D" w:rsidRDefault="0099791D" w:rsidP="00091FAA">
      <w:pPr>
        <w:pStyle w:val="Overskrift2"/>
      </w:pPr>
      <w:bookmarkStart w:id="54" w:name="_Toc20341745"/>
      <w:r>
        <w:t>Threat Assessment</w:t>
      </w:r>
      <w:bookmarkEnd w:id="54"/>
    </w:p>
    <w:p w:rsidR="00D332C9" w:rsidRDefault="00F92B48" w:rsidP="009727D1">
      <w:pPr>
        <w:pStyle w:val="Overskrift3"/>
      </w:pPr>
      <w:r>
        <w:t xml:space="preserve">The mission briefing </w:t>
      </w:r>
      <w:r w:rsidR="00BC200D">
        <w:t xml:space="preserve">must </w:t>
      </w:r>
      <w:r>
        <w:t xml:space="preserve">provide a detailed threat assessment, depicting the </w:t>
      </w:r>
      <w:r w:rsidR="00D70E67">
        <w:t>known and anticipated threats within the AO for both Air-to-Air and Air-to-Ground mission aircraft.</w:t>
      </w:r>
    </w:p>
    <w:p w:rsidR="00BC200D" w:rsidRDefault="00BC200D" w:rsidP="009727D1">
      <w:pPr>
        <w:pStyle w:val="Overskrift3"/>
      </w:pPr>
      <w:r>
        <w:t xml:space="preserve">The mission briefing should provide a detailed description </w:t>
      </w:r>
      <w:r w:rsidR="00382A71">
        <w:t xml:space="preserve">of the types of threat </w:t>
      </w:r>
      <w:r w:rsidR="009727D1">
        <w:t>located in each area such that a defensive posture can be adopted.</w:t>
      </w:r>
    </w:p>
    <w:p w:rsidR="00D332C9" w:rsidRPr="00D332C9" w:rsidRDefault="00D332C9" w:rsidP="00D332C9"/>
    <w:p w:rsidR="0099791D" w:rsidRDefault="0099791D" w:rsidP="00091FAA">
      <w:pPr>
        <w:pStyle w:val="Overskrift2"/>
      </w:pPr>
      <w:bookmarkStart w:id="55" w:name="_Toc20341746"/>
      <w:r>
        <w:t>Mission Flow and Time Hack</w:t>
      </w:r>
      <w:bookmarkEnd w:id="55"/>
    </w:p>
    <w:p w:rsidR="00D332C9" w:rsidRDefault="001575AD" w:rsidP="00154451">
      <w:pPr>
        <w:pStyle w:val="Overskrift3"/>
      </w:pPr>
      <w:r>
        <w:t>The mission briefing should provide a description of the mission flow, depicting the anticipated sequence of events to accomplish the mission.</w:t>
      </w:r>
    </w:p>
    <w:p w:rsidR="001575AD" w:rsidRDefault="001575AD" w:rsidP="00154451">
      <w:pPr>
        <w:pStyle w:val="Overskrift3"/>
      </w:pPr>
      <w:r>
        <w:t>The mission briefing should provide a timeline associated with the anticipated sequence of events to facilitate inter-working between flights and packages.</w:t>
      </w:r>
    </w:p>
    <w:p w:rsidR="00D332C9" w:rsidRPr="00D332C9" w:rsidRDefault="00D332C9" w:rsidP="00D332C9"/>
    <w:p w:rsidR="0099791D" w:rsidRPr="007D55E1" w:rsidRDefault="0099791D" w:rsidP="00091FAA">
      <w:pPr>
        <w:pStyle w:val="Overskrift2"/>
      </w:pPr>
      <w:bookmarkStart w:id="56" w:name="_Toc20341747"/>
      <w:r>
        <w:t>Contracts</w:t>
      </w:r>
      <w:bookmarkEnd w:id="56"/>
    </w:p>
    <w:p w:rsidR="00D332C9" w:rsidRDefault="00D332C9" w:rsidP="0033304C">
      <w:pPr>
        <w:pStyle w:val="Overskrift3"/>
      </w:pPr>
      <w:r>
        <w:t>The mission briefing must specify appropriate contracts</w:t>
      </w:r>
      <w:r w:rsidR="0033304C">
        <w:t xml:space="preserve"> for the flight, including but not limited to:</w:t>
      </w:r>
    </w:p>
    <w:p w:rsidR="0033304C" w:rsidRDefault="0033304C" w:rsidP="00730B38">
      <w:pPr>
        <w:pStyle w:val="Overskrift3"/>
        <w:numPr>
          <w:ilvl w:val="0"/>
          <w:numId w:val="0"/>
        </w:numPr>
        <w:ind w:left="1440"/>
      </w:pPr>
      <w:commentRangeStart w:id="57"/>
      <w:r>
        <w:t>Departure contracts</w:t>
      </w:r>
    </w:p>
    <w:p w:rsidR="0033304C" w:rsidRDefault="0033304C" w:rsidP="00730B38">
      <w:pPr>
        <w:pStyle w:val="Overskrift3"/>
        <w:numPr>
          <w:ilvl w:val="0"/>
          <w:numId w:val="0"/>
        </w:numPr>
        <w:ind w:left="1440"/>
      </w:pPr>
      <w:r>
        <w:t>Formation contracts</w:t>
      </w:r>
    </w:p>
    <w:p w:rsidR="0033304C" w:rsidRDefault="0033304C" w:rsidP="00730B38">
      <w:pPr>
        <w:pStyle w:val="Overskrift3"/>
        <w:numPr>
          <w:ilvl w:val="0"/>
          <w:numId w:val="0"/>
        </w:numPr>
        <w:ind w:left="1440"/>
      </w:pPr>
      <w:r>
        <w:t>Communications contracts</w:t>
      </w:r>
    </w:p>
    <w:p w:rsidR="0033304C" w:rsidRDefault="0033304C" w:rsidP="00730B38">
      <w:pPr>
        <w:pStyle w:val="Overskrift3"/>
        <w:numPr>
          <w:ilvl w:val="0"/>
          <w:numId w:val="0"/>
        </w:numPr>
        <w:ind w:left="1440"/>
      </w:pPr>
      <w:r>
        <w:t>Tactical contracts</w:t>
      </w:r>
    </w:p>
    <w:p w:rsidR="0033304C" w:rsidRDefault="0033304C" w:rsidP="00730B38">
      <w:pPr>
        <w:pStyle w:val="Overskrift3"/>
        <w:numPr>
          <w:ilvl w:val="0"/>
          <w:numId w:val="0"/>
        </w:numPr>
        <w:ind w:left="1440"/>
      </w:pPr>
      <w:r>
        <w:t>Weapons employment contracts</w:t>
      </w:r>
    </w:p>
    <w:commentRangeEnd w:id="57"/>
    <w:p w:rsidR="00D66522" w:rsidRDefault="00904A64">
      <w:pPr>
        <w:rPr>
          <w:rFonts w:asciiTheme="majorHAnsi" w:eastAsiaTheme="majorEastAsia" w:hAnsiTheme="majorHAnsi" w:cstheme="majorBidi"/>
          <w:color w:val="808080" w:themeColor="accent4"/>
          <w:sz w:val="32"/>
          <w:szCs w:val="32"/>
        </w:rPr>
      </w:pPr>
      <w:r>
        <w:rPr>
          <w:rStyle w:val="Merknadsreferanse"/>
        </w:rPr>
        <w:commentReference w:id="57"/>
      </w:r>
      <w:r w:rsidR="00D66522">
        <w:br w:type="page"/>
      </w:r>
    </w:p>
    <w:p w:rsidR="00233534" w:rsidRDefault="00B35CAA" w:rsidP="00D81329">
      <w:pPr>
        <w:pStyle w:val="Overskrift1"/>
      </w:pPr>
      <w:bookmarkStart w:id="58" w:name="_Toc20341748"/>
      <w:r>
        <w:lastRenderedPageBreak/>
        <w:t>Normal Procedures</w:t>
      </w:r>
      <w:bookmarkEnd w:id="58"/>
    </w:p>
    <w:p w:rsidR="0099791D" w:rsidRDefault="0099791D" w:rsidP="00091FAA">
      <w:pPr>
        <w:pStyle w:val="Overskrift2"/>
      </w:pPr>
      <w:bookmarkStart w:id="59" w:name="_Toc20341749"/>
      <w:r>
        <w:t>Communications and Start</w:t>
      </w:r>
      <w:r w:rsidR="00011845">
        <w:t>-</w:t>
      </w:r>
      <w:r>
        <w:t>up</w:t>
      </w:r>
      <w:bookmarkEnd w:id="59"/>
    </w:p>
    <w:p w:rsidR="00BE0DC7" w:rsidRDefault="00BE0DC7" w:rsidP="00BE0DC7">
      <w:pPr>
        <w:pStyle w:val="Overskrift3"/>
      </w:pPr>
      <w:r>
        <w:t xml:space="preserve">All flight members must ensure bi-directional communication capabilities on both primary and auxiliary radios </w:t>
      </w:r>
      <w:commentRangeStart w:id="60"/>
      <w:r>
        <w:t>before engine start.</w:t>
      </w:r>
      <w:commentRangeEnd w:id="60"/>
      <w:r w:rsidR="00904A64">
        <w:rPr>
          <w:rStyle w:val="Merknadsreferanse"/>
          <w:rFonts w:eastAsiaTheme="minorHAnsi" w:cstheme="minorBidi"/>
        </w:rPr>
        <w:commentReference w:id="60"/>
      </w:r>
    </w:p>
    <w:p w:rsidR="00BE0DC7" w:rsidRDefault="00BE0DC7" w:rsidP="00011845">
      <w:pPr>
        <w:pStyle w:val="Overskrift3"/>
      </w:pPr>
      <w:r>
        <w:t xml:space="preserve">All flight members must </w:t>
      </w:r>
      <w:r w:rsidR="00011845">
        <w:t>remain tuned to the same primary radio frequency at all times in order to maintain flight integrity.</w:t>
      </w:r>
    </w:p>
    <w:p w:rsidR="00011845" w:rsidRDefault="00011845" w:rsidP="00011845">
      <w:pPr>
        <w:pStyle w:val="Overskrift3"/>
      </w:pPr>
      <w:r>
        <w:t xml:space="preserve">All flight members should remain tuned to the same auxiliary radio frequency at all times unless </w:t>
      </w:r>
      <w:r w:rsidR="0047504E">
        <w:t xml:space="preserve">otherwise </w:t>
      </w:r>
      <w:r>
        <w:t>directedby the Flight Lead.</w:t>
      </w:r>
    </w:p>
    <w:p w:rsidR="00011845" w:rsidRDefault="00011845" w:rsidP="00011845">
      <w:pPr>
        <w:pStyle w:val="Overskrift3"/>
      </w:pPr>
      <w:r>
        <w:t xml:space="preserve">When changing frequency at any stage of flight, all flight members should ‘check in’, unless directed by the Flight Lead using the </w:t>
      </w:r>
      <w:commentRangeStart w:id="61"/>
      <w:r>
        <w:t>appropriate brevity term</w:t>
      </w:r>
      <w:commentRangeEnd w:id="61"/>
      <w:r w:rsidR="0010218F">
        <w:rPr>
          <w:rStyle w:val="Merknadsreferanse"/>
          <w:rFonts w:eastAsiaTheme="minorHAnsi" w:cstheme="minorBidi"/>
        </w:rPr>
        <w:commentReference w:id="61"/>
      </w:r>
      <w:r>
        <w:t>. Changes of frequency should be directed by the Flight Lead on the current primary frequency and must be acknowledged by all flight members.</w:t>
      </w:r>
    </w:p>
    <w:p w:rsidR="00011845" w:rsidRDefault="00011845" w:rsidP="008F34C0">
      <w:pPr>
        <w:pStyle w:val="Overskrift3"/>
      </w:pPr>
      <w:r>
        <w:t xml:space="preserve">Flight members </w:t>
      </w:r>
      <w:commentRangeStart w:id="62"/>
      <w:r>
        <w:t>should</w:t>
      </w:r>
      <w:commentRangeEnd w:id="62"/>
      <w:r w:rsidR="0010218F">
        <w:rPr>
          <w:rStyle w:val="Merknadsreferanse"/>
          <w:rFonts w:eastAsiaTheme="minorHAnsi" w:cstheme="minorBidi"/>
        </w:rPr>
        <w:commentReference w:id="62"/>
      </w:r>
      <w:r>
        <w:t xml:space="preserve">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rsidR="008D7D4A" w:rsidRPr="00011845" w:rsidRDefault="00026716" w:rsidP="008F34C0">
      <w:pPr>
        <w:pStyle w:val="Overskrift3"/>
      </w:pPr>
      <w:commentRangeStart w:id="63"/>
      <w:r>
        <w:t>Flight Leaders</w:t>
      </w:r>
      <w:r w:rsidR="008D7D4A">
        <w:t xml:space="preserve"> should perform an ‘alpha check’ before a directive to start engines is provided. Corrective action must be undertaken before a directive to start engines is provided</w:t>
      </w:r>
      <w:r>
        <w:t xml:space="preserve"> to the flight</w:t>
      </w:r>
      <w:commentRangeEnd w:id="63"/>
      <w:r w:rsidR="0010218F">
        <w:rPr>
          <w:rStyle w:val="Merknadsreferanse"/>
          <w:rFonts w:eastAsiaTheme="minorHAnsi" w:cstheme="minorBidi"/>
        </w:rPr>
        <w:commentReference w:id="63"/>
      </w:r>
      <w:r w:rsidR="008D7D4A">
        <w:t>.</w:t>
      </w:r>
    </w:p>
    <w:p w:rsidR="00011845" w:rsidRDefault="00011845" w:rsidP="008F34C0">
      <w:pPr>
        <w:pStyle w:val="Overskrift3"/>
      </w:pPr>
      <w:r>
        <w:t>Flight members should not start their engines until directed by the Flight Lead.</w:t>
      </w:r>
    </w:p>
    <w:p w:rsidR="00011845" w:rsidRDefault="00011845" w:rsidP="008F34C0">
      <w:pPr>
        <w:pStyle w:val="Overskrift3"/>
      </w:pPr>
      <w:r>
        <w:t xml:space="preserve">Flight members are responsible for ensuring that the correct checklist is followed for start-up, </w:t>
      </w:r>
      <w:del w:id="64" w:author="Frode" w:date="2019-09-26T22:36:00Z">
        <w:r w:rsidDel="0010218F">
          <w:delText>given the nature of start being performed.</w:delText>
        </w:r>
      </w:del>
    </w:p>
    <w:p w:rsidR="00011845" w:rsidRDefault="00974A90" w:rsidP="00BE0DC7">
      <w:pPr>
        <w:pStyle w:val="Overskrift3"/>
      </w:pPr>
      <w:r>
        <w:t>Flight members should report the conclusion of their start check-lists at the earliest possible convenience.</w:t>
      </w:r>
    </w:p>
    <w:p w:rsidR="00011845" w:rsidRPr="00BE0DC7" w:rsidRDefault="00011845" w:rsidP="00BE0DC7"/>
    <w:p w:rsidR="0099791D" w:rsidRDefault="0099791D" w:rsidP="00091FAA">
      <w:pPr>
        <w:pStyle w:val="Overskrift2"/>
      </w:pPr>
      <w:bookmarkStart w:id="65" w:name="_Toc20341750"/>
      <w:r>
        <w:t>Taxi</w:t>
      </w:r>
      <w:bookmarkEnd w:id="65"/>
    </w:p>
    <w:p w:rsidR="00CA4CC2" w:rsidRDefault="00CA4CC2" w:rsidP="009F2297">
      <w:pPr>
        <w:pStyle w:val="Overskrift3"/>
      </w:pPr>
      <w:r>
        <w:t>The use of the Taxi light is mandatory whilst the aircraft is in the tax</w:t>
      </w:r>
      <w:ins w:id="66" w:author="Frode" w:date="2019-09-26T22:37:00Z">
        <w:r w:rsidR="0010218F">
          <w:t>i</w:t>
        </w:r>
      </w:ins>
      <w:r>
        <w:t xml:space="preserve"> phase of flight.</w:t>
      </w:r>
    </w:p>
    <w:p w:rsidR="00154451" w:rsidRDefault="009F2297" w:rsidP="009F2297">
      <w:pPr>
        <w:pStyle w:val="Overskrift3"/>
      </w:pPr>
      <w:r>
        <w:t xml:space="preserve">The default taxi </w:t>
      </w:r>
      <w:r w:rsidR="00BA5A1E">
        <w:t>posture will be staggered</w:t>
      </w:r>
      <w:r w:rsidR="00702986">
        <w:t>.</w:t>
      </w:r>
    </w:p>
    <w:p w:rsidR="00702986" w:rsidRDefault="00295AAE" w:rsidP="00006393">
      <w:pPr>
        <w:pStyle w:val="Overskrift3"/>
      </w:pPr>
      <w:r>
        <w:t xml:space="preserve">The minimum taxi interval s </w:t>
      </w:r>
      <w:commentRangeStart w:id="67"/>
      <w:r>
        <w:t xml:space="preserve">150 feet staggered or 300 feet </w:t>
      </w:r>
      <w:r w:rsidR="00CA4CC2">
        <w:t xml:space="preserve">in </w:t>
      </w:r>
      <w:r>
        <w:t xml:space="preserve">trail. </w:t>
      </w:r>
      <w:commentRangeEnd w:id="67"/>
      <w:r w:rsidR="0010218F">
        <w:rPr>
          <w:rStyle w:val="Merknadsreferanse"/>
          <w:rFonts w:eastAsiaTheme="minorHAnsi" w:cstheme="minorBidi"/>
        </w:rPr>
        <w:commentReference w:id="67"/>
      </w:r>
      <w:r>
        <w:t>Spacing may be reduced when holding short of or entering the runway.</w:t>
      </w:r>
    </w:p>
    <w:p w:rsidR="00BB0657" w:rsidRPr="00BB0657" w:rsidRDefault="00BB0657" w:rsidP="008649B3">
      <w:pPr>
        <w:pStyle w:val="Overskrift3"/>
      </w:pPr>
      <w:r>
        <w:t>Taxi separation at night mu</w:t>
      </w:r>
      <w:r w:rsidR="008649B3">
        <w:t>st be no less than 300 feet and on the taxiway centreline.</w:t>
      </w:r>
    </w:p>
    <w:p w:rsidR="004C71DC" w:rsidRPr="00702986" w:rsidRDefault="00CE5EF2" w:rsidP="00006393">
      <w:pPr>
        <w:pStyle w:val="Overskrift3"/>
      </w:pPr>
      <w:r>
        <w:t>Taxi in snow or ice conditions must be performed on the centreline with a minimum of 300 feet separation in trail.</w:t>
      </w:r>
    </w:p>
    <w:p w:rsidR="00154451" w:rsidRPr="00154451" w:rsidRDefault="00154451" w:rsidP="00154451"/>
    <w:p w:rsidR="0099791D" w:rsidRDefault="0099791D" w:rsidP="00091FAA">
      <w:pPr>
        <w:pStyle w:val="Overskrift2"/>
      </w:pPr>
      <w:bookmarkStart w:id="68" w:name="_Toc20341751"/>
      <w:r>
        <w:lastRenderedPageBreak/>
        <w:t>Take</w:t>
      </w:r>
      <w:r w:rsidR="00AB21F5">
        <w:t>-</w:t>
      </w:r>
      <w:r>
        <w:t>off</w:t>
      </w:r>
      <w:bookmarkEnd w:id="68"/>
    </w:p>
    <w:p w:rsidR="00CA4CC2" w:rsidRDefault="00CA4CC2" w:rsidP="000046EF">
      <w:pPr>
        <w:pStyle w:val="Overskrift3"/>
      </w:pPr>
      <w:r>
        <w:t xml:space="preserve">Before entering a runway for departure, the anti-collision light must be lit. </w:t>
      </w:r>
    </w:p>
    <w:p w:rsidR="00006393" w:rsidRDefault="00006393" w:rsidP="000046EF">
      <w:pPr>
        <w:pStyle w:val="Overskrift3"/>
      </w:pPr>
      <w:r>
        <w:t>Flights will line up as</w:t>
      </w:r>
      <w:r w:rsidR="00120340">
        <w:t xml:space="preserve"> appropriate </w:t>
      </w:r>
      <w:r>
        <w:t>based on the weather conditions</w:t>
      </w:r>
      <w:r w:rsidR="00120340">
        <w:t>, runway size and runway conditions.</w:t>
      </w:r>
    </w:p>
    <w:p w:rsidR="00120340" w:rsidRDefault="00120340" w:rsidP="000046EF">
      <w:pPr>
        <w:pStyle w:val="Overskrift3"/>
      </w:pPr>
      <w:r>
        <w:t>Spacing between separated elements/flights will be a minimum of 500 feet.</w:t>
      </w:r>
    </w:p>
    <w:p w:rsidR="00120340" w:rsidRDefault="00AB21F5" w:rsidP="000046EF">
      <w:pPr>
        <w:pStyle w:val="Overskrift3"/>
      </w:pPr>
      <w:r>
        <w:t>Wingmen are responsible for maintaining wing-tip clearance when lining up and taking off.</w:t>
      </w:r>
    </w:p>
    <w:p w:rsidR="00A4562C" w:rsidRDefault="00AB21F5" w:rsidP="000046EF">
      <w:pPr>
        <w:pStyle w:val="Overskrift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rsidR="00715FE9" w:rsidRDefault="00715FE9" w:rsidP="000046EF">
      <w:pPr>
        <w:pStyle w:val="Overskrift3"/>
      </w:pPr>
      <w:r>
        <w:t>Afterburner must be used if the flight anticipates that greater than 50% of the runway length will be used in the take-off roll when using MIL power.</w:t>
      </w:r>
    </w:p>
    <w:p w:rsidR="00747358" w:rsidRDefault="00747358" w:rsidP="000046EF">
      <w:pPr>
        <w:pStyle w:val="Overskrift3"/>
      </w:pPr>
      <w:r>
        <w:t>Take</w:t>
      </w:r>
      <w:r w:rsidR="003F5B82">
        <w:t>-</w:t>
      </w:r>
      <w:r>
        <w:t>off interval between aircraft/elements will be a minimum of 10 seconds (15 seconds for</w:t>
      </w:r>
    </w:p>
    <w:p w:rsidR="00A4562C" w:rsidRDefault="00747358" w:rsidP="00FB2D73">
      <w:pPr>
        <w:pStyle w:val="Overskrift3"/>
      </w:pPr>
      <w:r>
        <w:t xml:space="preserve">afterburner). When join-up is to be accomplished </w:t>
      </w:r>
      <w:r w:rsidR="003F5B82">
        <w:t xml:space="preserve">in ‘VMC on top’ conditions </w:t>
      </w:r>
      <w:r>
        <w:t>or when carrying live air-to-surface ordnance,</w:t>
      </w:r>
      <w:r w:rsidR="003F5B82">
        <w:t>t</w:t>
      </w:r>
      <w:r>
        <w:t>ake</w:t>
      </w:r>
      <w:r w:rsidR="003F5B82">
        <w:t>-</w:t>
      </w:r>
      <w:r>
        <w:t>off interval will be increased to a minimum of 20 seconds.</w:t>
      </w:r>
    </w:p>
    <w:p w:rsidR="00747358" w:rsidRDefault="007B6F12" w:rsidP="000046EF">
      <w:pPr>
        <w:pStyle w:val="Overskrift3"/>
      </w:pPr>
      <w:r>
        <w:t>Formation take-offs are restricted to elements of two aircraft.</w:t>
      </w:r>
    </w:p>
    <w:p w:rsidR="007B6F12" w:rsidRDefault="00C0391D" w:rsidP="000046EF">
      <w:pPr>
        <w:pStyle w:val="Overskrift3"/>
      </w:pPr>
      <w:r>
        <w:t>Formation take-offs are only permitted when the runway width exceeds 125 feet.</w:t>
      </w:r>
    </w:p>
    <w:p w:rsidR="00C0391D" w:rsidRDefault="00675DFE" w:rsidP="000046EF">
      <w:pPr>
        <w:pStyle w:val="Overskrift3"/>
      </w:pPr>
      <w:r>
        <w:t>Formation take-offs are not permitted when:</w:t>
      </w:r>
    </w:p>
    <w:p w:rsidR="000046EF" w:rsidRDefault="00675DFE" w:rsidP="00FB2D73">
      <w:pPr>
        <w:pStyle w:val="Listeavsnitt"/>
        <w:numPr>
          <w:ilvl w:val="1"/>
          <w:numId w:val="30"/>
        </w:numPr>
      </w:pPr>
      <w:r>
        <w:t xml:space="preserve">Any member of the element is carrying live munitions other than air-to-air missiles, 20mm cannon rounds, </w:t>
      </w:r>
      <w:r w:rsidR="00985A82">
        <w:t>2.75 rockets, AGM-88, AGM-65 or night illumination flares.</w:t>
      </w:r>
    </w:p>
    <w:p w:rsidR="000046EF" w:rsidRDefault="00985A82" w:rsidP="00FB2D73">
      <w:pPr>
        <w:pStyle w:val="Listeavsnitt"/>
        <w:numPr>
          <w:ilvl w:val="1"/>
          <w:numId w:val="30"/>
        </w:numPr>
      </w:pPr>
      <w:r>
        <w:t>Standing water, ice, slush or snow is on the runway.</w:t>
      </w:r>
    </w:p>
    <w:p w:rsidR="00675DFE" w:rsidRDefault="00985A82" w:rsidP="00FB2D73">
      <w:pPr>
        <w:pStyle w:val="Listeavsnitt"/>
        <w:numPr>
          <w:ilvl w:val="1"/>
          <w:numId w:val="30"/>
        </w:numPr>
      </w:pPr>
      <w:r>
        <w:t>The crosswind or gust component exceeds 15 knots.</w:t>
      </w:r>
    </w:p>
    <w:p w:rsidR="00006393" w:rsidRPr="00006393" w:rsidRDefault="00006393" w:rsidP="00006393"/>
    <w:p w:rsidR="0099791D" w:rsidRDefault="0099791D" w:rsidP="00091FAA">
      <w:pPr>
        <w:pStyle w:val="Overskrift2"/>
      </w:pPr>
      <w:bookmarkStart w:id="69" w:name="_Toc20341752"/>
      <w:r>
        <w:t>En-Route</w:t>
      </w:r>
      <w:bookmarkEnd w:id="69"/>
    </w:p>
    <w:p w:rsidR="00C87308" w:rsidRDefault="00C87308" w:rsidP="00792D0B">
      <w:pPr>
        <w:pStyle w:val="Overskrift3"/>
      </w:pPr>
      <w:r>
        <w:t>Flight Lead</w:t>
      </w:r>
      <w:r w:rsidR="00BC0DBF">
        <w:t>s</w:t>
      </w:r>
      <w:r>
        <w:t xml:space="preserve"> must maintain </w:t>
      </w:r>
      <w:commentRangeStart w:id="70"/>
      <w:r>
        <w:t xml:space="preserve">350 KIAS </w:t>
      </w:r>
      <w:commentRangeEnd w:id="70"/>
      <w:r w:rsidR="0010218F">
        <w:rPr>
          <w:rStyle w:val="Merknadsreferanse"/>
          <w:rFonts w:eastAsiaTheme="minorHAnsi" w:cstheme="minorBidi"/>
        </w:rPr>
        <w:commentReference w:id="70"/>
      </w:r>
      <w:r>
        <w:t>until join-up is accomplished, unless mission requirements or flight safety necessitate a different airspeed.</w:t>
      </w:r>
    </w:p>
    <w:p w:rsidR="00C87308" w:rsidRDefault="004C5935" w:rsidP="00792D0B">
      <w:pPr>
        <w:pStyle w:val="Overskrift3"/>
      </w:pPr>
      <w:r>
        <w:t>Flight Leads must not exceed 30 degrees angle of bank until the formation is joined-up.</w:t>
      </w:r>
    </w:p>
    <w:p w:rsidR="004C5935" w:rsidRDefault="00FB2AB9" w:rsidP="00792D0B">
      <w:pPr>
        <w:pStyle w:val="Overskrift3"/>
      </w:pPr>
      <w:r>
        <w:t>The default en-route formation is ‘</w:t>
      </w:r>
      <w:commentRangeStart w:id="71"/>
      <w:r>
        <w:t xml:space="preserve">Finger Four’ </w:t>
      </w:r>
      <w:commentRangeEnd w:id="71"/>
      <w:r w:rsidR="0010218F">
        <w:rPr>
          <w:rStyle w:val="Merknadsreferanse"/>
          <w:rFonts w:eastAsiaTheme="minorHAnsi" w:cstheme="minorBidi"/>
        </w:rPr>
        <w:commentReference w:id="71"/>
      </w:r>
      <w:r>
        <w:t>with number two joining on the left and must be adopted unless otherwise briefed in advance of the flight.</w:t>
      </w:r>
    </w:p>
    <w:p w:rsidR="00C67BB9" w:rsidRDefault="009A68E6" w:rsidP="00792D0B">
      <w:pPr>
        <w:pStyle w:val="Overskrift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rsidR="00283AFF" w:rsidRDefault="00CA4FA4" w:rsidP="00792D0B">
      <w:pPr>
        <w:pStyle w:val="Overskrift3"/>
      </w:pPr>
      <w:commentRangeStart w:id="72"/>
      <w:r>
        <w:t>The lead pilot within a formation must not be changed unless all members of the formation are in visual contact with each other.</w:t>
      </w:r>
      <w:commentRangeEnd w:id="72"/>
      <w:r w:rsidR="0010218F">
        <w:rPr>
          <w:rStyle w:val="Merknadsreferanse"/>
          <w:rFonts w:eastAsiaTheme="minorHAnsi" w:cstheme="minorBidi"/>
        </w:rPr>
        <w:commentReference w:id="72"/>
      </w:r>
    </w:p>
    <w:p w:rsidR="003F5622" w:rsidRPr="003F5622" w:rsidRDefault="003F5622" w:rsidP="00E415C7">
      <w:pPr>
        <w:pStyle w:val="Overskrift3"/>
      </w:pPr>
      <w:r>
        <w:t>Fingertip formation may not be used for low altitude flights</w:t>
      </w:r>
      <w:r w:rsidR="00E415C7">
        <w:t xml:space="preserve"> below 300 feet. For flights at this altitude, flight members will be directed to wedge formation.</w:t>
      </w:r>
    </w:p>
    <w:p w:rsidR="0073145C" w:rsidRPr="0073145C" w:rsidRDefault="0073145C" w:rsidP="00FD1782">
      <w:pPr>
        <w:pStyle w:val="Overskrift3"/>
      </w:pPr>
      <w:r>
        <w:t xml:space="preserve">In IMC, penetration should not be conducted </w:t>
      </w:r>
      <w:r w:rsidR="00FD1782">
        <w:t>in elements of more than two aircraft.</w:t>
      </w:r>
    </w:p>
    <w:p w:rsidR="00FE037C" w:rsidRDefault="00FE037C" w:rsidP="00B87873">
      <w:pPr>
        <w:pStyle w:val="Overskrift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rsidR="0014774F" w:rsidRDefault="0014774F" w:rsidP="00944CAF">
      <w:pPr>
        <w:pStyle w:val="Overskrift3"/>
      </w:pPr>
      <w:r>
        <w:t xml:space="preserve">For night sorties, prior to a formation breakup, </w:t>
      </w:r>
      <w:r w:rsidR="00944CAF">
        <w:t>flight leaders will broadcast their attitude, altitude, airspeed and altimeter setting, which will be acknowledged by wingmen.</w:t>
      </w:r>
    </w:p>
    <w:p w:rsidR="0014774F" w:rsidRDefault="0014774F" w:rsidP="00944CAF">
      <w:pPr>
        <w:pStyle w:val="Overskrift3"/>
      </w:pPr>
      <w:r>
        <w:t>Overhead break recoveries must not be performed at night or in IMC.</w:t>
      </w:r>
    </w:p>
    <w:p w:rsidR="00BC0DBF" w:rsidRPr="0047504E" w:rsidRDefault="00BC0DBF" w:rsidP="0047504E"/>
    <w:p w:rsidR="00C87308" w:rsidRPr="00C87308" w:rsidRDefault="00C87308" w:rsidP="00C87308"/>
    <w:p w:rsidR="0099791D" w:rsidRDefault="00B31611" w:rsidP="00091FAA">
      <w:pPr>
        <w:pStyle w:val="Overskrift2"/>
      </w:pPr>
      <w:bookmarkStart w:id="73" w:name="_Toc20341753"/>
      <w:commentRangeStart w:id="74"/>
      <w:r>
        <w:lastRenderedPageBreak/>
        <w:t>Air-to-Air Refuelling</w:t>
      </w:r>
      <w:bookmarkEnd w:id="73"/>
      <w:commentRangeEnd w:id="74"/>
      <w:r w:rsidR="0010218F">
        <w:rPr>
          <w:rStyle w:val="Merknadsreferanse"/>
          <w:rFonts w:asciiTheme="minorHAnsi" w:eastAsiaTheme="minorHAnsi" w:hAnsiTheme="minorHAnsi" w:cstheme="minorBidi"/>
          <w:color w:val="auto"/>
        </w:rPr>
        <w:commentReference w:id="74"/>
      </w:r>
    </w:p>
    <w:p w:rsidR="00332B2F" w:rsidRDefault="0019407C" w:rsidP="00635CA8">
      <w:pPr>
        <w:pStyle w:val="Overskrift3"/>
      </w:pPr>
      <w:r>
        <w:t xml:space="preserve">All members of a flight must complete the </w:t>
      </w:r>
      <w:r w:rsidR="00635CA8">
        <w:t>‘Before AAR’ checklist as soon as is practicable after obtaining visual contact with the tanker.</w:t>
      </w:r>
    </w:p>
    <w:p w:rsidR="00BC0DBF" w:rsidRPr="00BC0DBF" w:rsidRDefault="00635CA8">
      <w:pPr>
        <w:pStyle w:val="Overskrift3"/>
      </w:pPr>
      <w:commentRangeStart w:id="75"/>
      <w:r>
        <w:t>Flight Leaders are responsible for ensuring that all members of the flight have completed the ‘Before AAR’ checklist.</w:t>
      </w:r>
      <w:commentRangeEnd w:id="75"/>
      <w:r w:rsidR="0010218F">
        <w:rPr>
          <w:rStyle w:val="Merknadsreferanse"/>
          <w:rFonts w:eastAsiaTheme="minorHAnsi" w:cstheme="minorBidi"/>
        </w:rPr>
        <w:commentReference w:id="75"/>
      </w:r>
    </w:p>
    <w:p w:rsidR="00095E61" w:rsidRPr="00332B2F" w:rsidRDefault="00095E61" w:rsidP="00332B2F"/>
    <w:p w:rsidR="00B31611" w:rsidRDefault="00B31611" w:rsidP="00091FAA">
      <w:pPr>
        <w:pStyle w:val="Overskrift2"/>
      </w:pPr>
      <w:bookmarkStart w:id="76" w:name="_Toc20341754"/>
      <w:r>
        <w:t>Recovery</w:t>
      </w:r>
      <w:bookmarkEnd w:id="76"/>
    </w:p>
    <w:p w:rsidR="00944CAF" w:rsidRDefault="009C6FFB" w:rsidP="00FD1782">
      <w:pPr>
        <w:pStyle w:val="Overskrift3"/>
      </w:pPr>
      <w:r>
        <w:t xml:space="preserve">To minimise the likelihood of </w:t>
      </w:r>
      <w:r w:rsidR="00330475">
        <w:t>tail scrapes, the final approach will normally be flown at 11 degrees AOA.</w:t>
      </w:r>
    </w:p>
    <w:p w:rsidR="0010533A" w:rsidRDefault="00FD1782" w:rsidP="00FD1782">
      <w:pPr>
        <w:pStyle w:val="Overskrift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rsidR="00924C6B" w:rsidRDefault="00924C6B" w:rsidP="00FD1782">
      <w:pPr>
        <w:pStyle w:val="Overskrift3"/>
      </w:pPr>
      <w:r>
        <w:t>The break should be initiated at the touchdown point, or as directed by ATC.</w:t>
      </w:r>
    </w:p>
    <w:p w:rsidR="00924C6B" w:rsidRDefault="00485815" w:rsidP="00FD1782">
      <w:pPr>
        <w:pStyle w:val="Overskrift3"/>
      </w:pPr>
      <w:r>
        <w:t>The minimum separation during the break is 5 seconds.</w:t>
      </w:r>
    </w:p>
    <w:p w:rsidR="00485815" w:rsidRDefault="00485815" w:rsidP="00FD1782">
      <w:pPr>
        <w:pStyle w:val="Overskrift3"/>
      </w:pPr>
      <w:r>
        <w:t xml:space="preserve">Aircraft should roll out onto their final approach track at approximately 300 feet AGL and 1 mile from the </w:t>
      </w:r>
      <w:r w:rsidR="00CA62C5">
        <w:t>planned touchdown</w:t>
      </w:r>
      <w:r>
        <w:t xml:space="preserve"> point.</w:t>
      </w:r>
    </w:p>
    <w:p w:rsidR="00485815" w:rsidRDefault="00CA62C5" w:rsidP="00FD1782">
      <w:pPr>
        <w:pStyle w:val="Overskrift3"/>
      </w:pPr>
      <w:r>
        <w:t xml:space="preserve">Formation landings are only permitted from a precision approach, </w:t>
      </w:r>
      <w:r w:rsidR="00C404B6">
        <w:t>or a VFR straight-in approach in day VMC. A qualified flight leader must lead formation landings, unless an IP is in the element.</w:t>
      </w:r>
    </w:p>
    <w:p w:rsidR="00C404B6" w:rsidRDefault="00C404B6" w:rsidP="00FD1782">
      <w:pPr>
        <w:pStyle w:val="Overskrift3"/>
      </w:pPr>
      <w:r>
        <w:t>Aircraft participating in formation landings must be symmetrically loaded.</w:t>
      </w:r>
    </w:p>
    <w:p w:rsidR="00456063" w:rsidRDefault="00456063" w:rsidP="00FD1782">
      <w:pPr>
        <w:pStyle w:val="Overskrift3"/>
      </w:pPr>
      <w:r>
        <w:t>Formation recoveries are prohibited when:</w:t>
      </w:r>
    </w:p>
    <w:p w:rsidR="00456063" w:rsidRDefault="00456063" w:rsidP="00456063">
      <w:pPr>
        <w:pStyle w:val="Listeavsnitt"/>
        <w:numPr>
          <w:ilvl w:val="1"/>
          <w:numId w:val="30"/>
        </w:numPr>
      </w:pPr>
      <w:r>
        <w:t>Any member of the element is carrying live munitions other than air-to-air missiles or 20mm cannon rounds.</w:t>
      </w:r>
    </w:p>
    <w:p w:rsidR="00456063" w:rsidRDefault="00456063" w:rsidP="00456063">
      <w:pPr>
        <w:pStyle w:val="Listeavsnitt"/>
        <w:numPr>
          <w:ilvl w:val="1"/>
          <w:numId w:val="30"/>
        </w:numPr>
      </w:pPr>
      <w:r>
        <w:t>Standing water, ice, slush or snow is on the runway.</w:t>
      </w:r>
    </w:p>
    <w:p w:rsidR="00456063" w:rsidRDefault="00456063" w:rsidP="00456063">
      <w:pPr>
        <w:pStyle w:val="Listeavsnitt"/>
        <w:numPr>
          <w:ilvl w:val="1"/>
          <w:numId w:val="30"/>
        </w:numPr>
      </w:pPr>
      <w:r>
        <w:t>The crosswind or gust component exceeds 15 knots.</w:t>
      </w:r>
    </w:p>
    <w:p w:rsidR="004379FE" w:rsidRDefault="004379FE" w:rsidP="00456063">
      <w:pPr>
        <w:pStyle w:val="Listeavsnitt"/>
        <w:numPr>
          <w:ilvl w:val="1"/>
          <w:numId w:val="30"/>
        </w:numPr>
      </w:pPr>
      <w:r>
        <w:t xml:space="preserve">The runway width is less than 125 feet. </w:t>
      </w:r>
    </w:p>
    <w:p w:rsidR="00B11DB3" w:rsidRDefault="00B11DB3" w:rsidP="00944CAF"/>
    <w:p w:rsidR="001B00CE" w:rsidRDefault="001B00CE" w:rsidP="00091FAA">
      <w:pPr>
        <w:pStyle w:val="Overskrift2"/>
      </w:pPr>
      <w:bookmarkStart w:id="77" w:name="_Toc20341755"/>
      <w:r>
        <w:t>Checks and Scans</w:t>
      </w:r>
      <w:bookmarkEnd w:id="77"/>
    </w:p>
    <w:p w:rsidR="008D7D4A" w:rsidRDefault="008D7D4A" w:rsidP="008D7D4A">
      <w:pPr>
        <w:pStyle w:val="Overskrift4"/>
      </w:pPr>
      <w:r>
        <w:t>Alpha Check</w:t>
      </w:r>
    </w:p>
    <w:p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rsidR="007D677C" w:rsidRDefault="007D677C" w:rsidP="007D677C">
      <w:pPr>
        <w:pStyle w:val="Overskrift3"/>
      </w:pPr>
      <w:commentRangeStart w:id="78"/>
      <w:r>
        <w:t>Flight Leaders must conduct an Alpha Check before aircraft within the flight are given a directive to start.</w:t>
      </w:r>
      <w:commentRangeEnd w:id="78"/>
      <w:r w:rsidR="009C52D7">
        <w:rPr>
          <w:rStyle w:val="Merknadsreferanse"/>
          <w:rFonts w:eastAsiaTheme="minorHAnsi" w:cstheme="minorBidi"/>
        </w:rPr>
        <w:commentReference w:id="78"/>
      </w:r>
    </w:p>
    <w:p w:rsidR="007D677C" w:rsidRDefault="007D677C" w:rsidP="007274F9">
      <w:pPr>
        <w:pStyle w:val="Overskrift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rsidR="007274F9" w:rsidRDefault="00D55D3D" w:rsidP="00D55D3D">
      <w:pPr>
        <w:pStyle w:val="Overskrift3"/>
      </w:pPr>
      <w:r>
        <w:t>Flight Leaders should confirm that the correct JOKER or BINGO fuel setting is configured by each member of the flight.</w:t>
      </w:r>
    </w:p>
    <w:p w:rsidR="00D55D3D" w:rsidRDefault="00D55D3D" w:rsidP="00D55D3D">
      <w:pPr>
        <w:pStyle w:val="Overskrift3"/>
      </w:pPr>
      <w:r>
        <w:t>Flight Leaders must confirm that TACAN has been configured correctly by each member of the fight.</w:t>
      </w:r>
    </w:p>
    <w:p w:rsidR="00B11DB3" w:rsidRPr="0047504E" w:rsidRDefault="00B11DB3" w:rsidP="005C01DC"/>
    <w:p w:rsidR="008D7D4A" w:rsidRDefault="00516DA8" w:rsidP="00516DA8">
      <w:pPr>
        <w:pStyle w:val="Overskrift4"/>
      </w:pPr>
      <w:commentRangeStart w:id="79"/>
      <w:r>
        <w:t>Ops Check</w:t>
      </w:r>
      <w:commentRangeEnd w:id="79"/>
      <w:r w:rsidR="009C52D7">
        <w:rPr>
          <w:rStyle w:val="Merknadsreferanse"/>
          <w:rFonts w:asciiTheme="minorHAnsi" w:eastAsiaTheme="minorHAnsi" w:hAnsiTheme="minorHAnsi" w:cstheme="minorBidi"/>
          <w:i w:val="0"/>
          <w:iCs w:val="0"/>
          <w:color w:val="auto"/>
        </w:rPr>
        <w:commentReference w:id="79"/>
      </w:r>
    </w:p>
    <w:p w:rsidR="00516DA8" w:rsidRDefault="00516DA8" w:rsidP="00516DA8">
      <w:r>
        <w:t xml:space="preserve">Ops Checks </w:t>
      </w:r>
      <w:r w:rsidR="00E16715">
        <w:t xml:space="preserve">should be conducted sufficiently that the flight </w:t>
      </w:r>
      <w:del w:id="80" w:author="Frode" w:date="2019-09-26T22:46:00Z">
        <w:r w:rsidR="00E16715" w:rsidDel="009C52D7">
          <w:delText xml:space="preserve">lead </w:delText>
        </w:r>
      </w:del>
      <w:ins w:id="81" w:author="Frode" w:date="2019-09-26T22:46:00Z">
        <w:r w:rsidR="009C52D7">
          <w:t xml:space="preserve"> </w:t>
        </w:r>
      </w:ins>
      <w:r w:rsidR="00E16715">
        <w:t>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rsidR="004172E8" w:rsidRDefault="004172E8" w:rsidP="004172E8">
      <w:pPr>
        <w:pStyle w:val="Overskrift3"/>
      </w:pPr>
      <w:r>
        <w:t>Ops checks are required:</w:t>
      </w:r>
    </w:p>
    <w:p w:rsidR="004172E8" w:rsidRDefault="004172E8" w:rsidP="004172E8">
      <w:pPr>
        <w:pStyle w:val="Listeavsnitt"/>
        <w:numPr>
          <w:ilvl w:val="1"/>
          <w:numId w:val="30"/>
        </w:numPr>
      </w:pPr>
      <w:r>
        <w:t>During climb or at level-off after departure</w:t>
      </w:r>
    </w:p>
    <w:p w:rsidR="004172E8" w:rsidRDefault="004172E8" w:rsidP="004172E8">
      <w:pPr>
        <w:pStyle w:val="Listeavsnitt"/>
        <w:numPr>
          <w:ilvl w:val="1"/>
          <w:numId w:val="30"/>
        </w:numPr>
      </w:pPr>
      <w:r>
        <w:t>When external fuel tanks are emptied, if carried.</w:t>
      </w:r>
    </w:p>
    <w:p w:rsidR="00CA1D7F" w:rsidRDefault="007E6F9E" w:rsidP="00CA1D7F">
      <w:pPr>
        <w:pStyle w:val="Listeavsnitt"/>
        <w:numPr>
          <w:ilvl w:val="1"/>
          <w:numId w:val="30"/>
        </w:numPr>
      </w:pPr>
      <w:r>
        <w:t>After each employment of air-to-surface munitions</w:t>
      </w:r>
      <w:r w:rsidR="00CA1D7F">
        <w:t>, where practicable</w:t>
      </w:r>
    </w:p>
    <w:p w:rsidR="00CA1D7F" w:rsidRDefault="00CA1D7F" w:rsidP="00CA1D7F">
      <w:pPr>
        <w:pStyle w:val="Overskrift3"/>
      </w:pPr>
      <w:r>
        <w:lastRenderedPageBreak/>
        <w:t xml:space="preserve">Minimum items to be checked </w:t>
      </w:r>
      <w:r w:rsidR="00762622">
        <w:t>are the engine instruments, total and internal fuel quantities and any errors or warnings.</w:t>
      </w:r>
    </w:p>
    <w:p w:rsidR="00762622" w:rsidRPr="00762622" w:rsidRDefault="00762622" w:rsidP="00762622"/>
    <w:p w:rsidR="00D66522" w:rsidRDefault="00D66522">
      <w:pPr>
        <w:rPr>
          <w:rFonts w:asciiTheme="majorHAnsi" w:eastAsiaTheme="majorEastAsia" w:hAnsiTheme="majorHAnsi" w:cstheme="majorBidi"/>
          <w:color w:val="808080" w:themeColor="accent4"/>
          <w:sz w:val="32"/>
          <w:szCs w:val="32"/>
        </w:rPr>
      </w:pPr>
      <w:r>
        <w:br w:type="page"/>
      </w:r>
    </w:p>
    <w:p w:rsidR="00B35CAA" w:rsidRDefault="00233534" w:rsidP="00D81329">
      <w:pPr>
        <w:pStyle w:val="Overskrift1"/>
      </w:pPr>
      <w:bookmarkStart w:id="82" w:name="_Toc20341756"/>
      <w:r>
        <w:lastRenderedPageBreak/>
        <w:t>Tactical Operations</w:t>
      </w:r>
      <w:bookmarkEnd w:id="82"/>
    </w:p>
    <w:p w:rsidR="00B31611" w:rsidRDefault="00B31611" w:rsidP="00091FAA">
      <w:pPr>
        <w:pStyle w:val="Overskrift2"/>
      </w:pPr>
      <w:bookmarkStart w:id="83" w:name="_Toc20341757"/>
      <w:r>
        <w:t>AWACS Check-In</w:t>
      </w:r>
      <w:bookmarkEnd w:id="83"/>
    </w:p>
    <w:p w:rsidR="00762622" w:rsidRDefault="00762622" w:rsidP="00762622">
      <w:pPr>
        <w:pStyle w:val="Overskrift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rsidR="006934B8" w:rsidRDefault="006934B8" w:rsidP="00FE1FFE">
      <w:pPr>
        <w:pStyle w:val="Overskrift3"/>
      </w:pPr>
      <w:commentRangeStart w:id="84"/>
      <w:r>
        <w:t xml:space="preserve">Flight Leaders should ensure that authentication </w:t>
      </w:r>
      <w:r w:rsidR="00FE1FFE">
        <w:t>takes place when checking in. If the flight is not authenticated by AWACS, the flight should authenticate the AWACS controller.</w:t>
      </w:r>
      <w:commentRangeEnd w:id="84"/>
      <w:r w:rsidR="009C52D7">
        <w:rPr>
          <w:rStyle w:val="Merknadsreferanse"/>
          <w:rFonts w:eastAsiaTheme="minorHAnsi" w:cstheme="minorBidi"/>
        </w:rPr>
        <w:commentReference w:id="84"/>
      </w:r>
    </w:p>
    <w:p w:rsidR="00FE1FFE" w:rsidRPr="006934B8" w:rsidRDefault="00FE1FFE" w:rsidP="00FE1FFE">
      <w:pPr>
        <w:pStyle w:val="Overskrift3"/>
      </w:pPr>
      <w:commentRangeStart w:id="85"/>
      <w:r>
        <w:t>Where practicable, flight leaders should ensure that an ‘alpha check’ takes place with the AWACS operator.</w:t>
      </w:r>
      <w:commentRangeEnd w:id="85"/>
      <w:r w:rsidR="009C52D7">
        <w:rPr>
          <w:rStyle w:val="Merknadsreferanse"/>
          <w:rFonts w:eastAsiaTheme="minorHAnsi" w:cstheme="minorBidi"/>
        </w:rPr>
        <w:commentReference w:id="85"/>
      </w:r>
    </w:p>
    <w:p w:rsidR="00762622" w:rsidRPr="00762622" w:rsidRDefault="00762622" w:rsidP="00762622"/>
    <w:p w:rsidR="001B00CE" w:rsidRDefault="001B00CE" w:rsidP="00091FAA">
      <w:pPr>
        <w:pStyle w:val="Overskrift2"/>
      </w:pPr>
      <w:bookmarkStart w:id="86" w:name="_Toc20341758"/>
      <w:commentRangeStart w:id="87"/>
      <w:r>
        <w:t>FENCE In</w:t>
      </w:r>
      <w:bookmarkEnd w:id="86"/>
      <w:commentRangeEnd w:id="87"/>
      <w:r w:rsidR="009C52D7">
        <w:rPr>
          <w:rStyle w:val="Merknadsreferanse"/>
          <w:rFonts w:asciiTheme="minorHAnsi" w:eastAsiaTheme="minorHAnsi" w:hAnsiTheme="minorHAnsi" w:cstheme="minorBidi"/>
          <w:color w:val="auto"/>
        </w:rPr>
        <w:commentReference w:id="87"/>
      </w:r>
    </w:p>
    <w:p w:rsidR="00A81903" w:rsidRDefault="00A81903" w:rsidP="003E4BA5">
      <w:pPr>
        <w:pStyle w:val="Overskrift3"/>
      </w:pPr>
      <w:r>
        <w:t xml:space="preserve">When directed, flight members should conduct their ‘FENCE’ checklist and </w:t>
      </w:r>
      <w:r w:rsidR="00191AB5">
        <w:t xml:space="preserve">respond to the </w:t>
      </w:r>
      <w:r w:rsidR="005F15C9">
        <w:t>‘FENCE in’ directive with their fuel state.</w:t>
      </w:r>
    </w:p>
    <w:p w:rsidR="005F15C9" w:rsidRDefault="00960467" w:rsidP="003E4BA5">
      <w:pPr>
        <w:pStyle w:val="Overskrift3"/>
      </w:pPr>
      <w:r>
        <w:t xml:space="preserve">Following </w:t>
      </w:r>
      <w:r w:rsidR="00FA1FF1">
        <w:t xml:space="preserve">fencing in, </w:t>
      </w:r>
      <w:commentRangeStart w:id="88"/>
      <w:r w:rsidR="00FA1FF1">
        <w:t>the flight should not alter formation unless otherwise briefed. The flight should maintain the previously held formation until directed.</w:t>
      </w:r>
      <w:commentRangeEnd w:id="88"/>
      <w:r w:rsidR="009C52D7">
        <w:rPr>
          <w:rStyle w:val="Merknadsreferanse"/>
          <w:rFonts w:eastAsiaTheme="minorHAnsi" w:cstheme="minorBidi"/>
        </w:rPr>
        <w:commentReference w:id="88"/>
      </w:r>
    </w:p>
    <w:p w:rsidR="00FA1FF1" w:rsidRDefault="00FA1FF1" w:rsidP="003E4BA5">
      <w:pPr>
        <w:pStyle w:val="Overskrift3"/>
      </w:pPr>
      <w:r>
        <w:t xml:space="preserve">The default tactical formation is line abreast at 1nm, </w:t>
      </w:r>
      <w:del w:id="89" w:author="Frode" w:date="2019-09-26T22:51:00Z">
        <w:r w:rsidDel="009C52D7">
          <w:delText>measured by TACAN yardstick.</w:delText>
        </w:r>
      </w:del>
    </w:p>
    <w:p w:rsidR="00FA1FF1" w:rsidRDefault="002C3EFD" w:rsidP="003E4BA5">
      <w:pPr>
        <w:pStyle w:val="Overskrift3"/>
      </w:pPr>
      <w:r>
        <w:t xml:space="preserve">When directed, flight members should </w:t>
      </w:r>
      <w:r w:rsidR="004D3234">
        <w:t>move to the line abreast position on the side of the flight lead that they previously held. Flight members may alter their altitude by no more than 500 feet.</w:t>
      </w:r>
    </w:p>
    <w:p w:rsidR="00A81903" w:rsidRPr="00A81903" w:rsidRDefault="00A81903" w:rsidP="00A81903"/>
    <w:p w:rsidR="00633AB6" w:rsidRDefault="00633AB6" w:rsidP="00091FAA">
      <w:pPr>
        <w:pStyle w:val="Overskrift2"/>
      </w:pPr>
      <w:bookmarkStart w:id="90" w:name="_Toc20341759"/>
      <w:r>
        <w:t>Sensor Employment</w:t>
      </w:r>
      <w:bookmarkEnd w:id="90"/>
    </w:p>
    <w:p w:rsidR="009A3EE6" w:rsidRDefault="00275075" w:rsidP="00316C76">
      <w:pPr>
        <w:pStyle w:val="Overskrift3"/>
      </w:pPr>
      <w:r>
        <w:t>Unless otherwise briefed, flight members should enable their radar when fencing in.</w:t>
      </w:r>
    </w:p>
    <w:p w:rsidR="00275075" w:rsidRDefault="00275075" w:rsidP="00316C76">
      <w:pPr>
        <w:pStyle w:val="Overskrift3"/>
      </w:pPr>
      <w:r>
        <w:t>The default search contract within each element is</w:t>
      </w:r>
      <w:r w:rsidR="006E2A36">
        <w:t>:</w:t>
      </w:r>
    </w:p>
    <w:p w:rsidR="006E2A36" w:rsidRDefault="006E2A36" w:rsidP="00316C76">
      <w:pPr>
        <w:pStyle w:val="Overskrift3"/>
        <w:numPr>
          <w:ilvl w:val="1"/>
          <w:numId w:val="30"/>
        </w:numPr>
      </w:pPr>
      <w:r>
        <w:t>Lead: Far, high</w:t>
      </w:r>
    </w:p>
    <w:p w:rsidR="006E2A36" w:rsidRDefault="006E2A36" w:rsidP="00316C76">
      <w:pPr>
        <w:pStyle w:val="Overskrift3"/>
        <w:numPr>
          <w:ilvl w:val="1"/>
          <w:numId w:val="30"/>
        </w:numPr>
      </w:pPr>
      <w:r>
        <w:t>Wingman: Close, low</w:t>
      </w:r>
    </w:p>
    <w:p w:rsidR="006E2A36" w:rsidRDefault="006E2A36" w:rsidP="00316C76">
      <w:pPr>
        <w:pStyle w:val="Overskrift3"/>
      </w:pPr>
      <w:r>
        <w:t>Flight members should ensure that the vertical profile of their radar search overlap with each other to ensure no gaps in radar coverage.</w:t>
      </w:r>
    </w:p>
    <w:p w:rsidR="004F756D" w:rsidRDefault="004F756D" w:rsidP="00316C76">
      <w:pPr>
        <w:pStyle w:val="Overskrift3"/>
      </w:pPr>
      <w:r>
        <w:t>Previously undetected groups that are detected by flights should be reported on the package working frequency</w:t>
      </w:r>
      <w:ins w:id="91" w:author="Frode" w:date="2019-09-26T22:52:00Z">
        <w:r w:rsidR="009C52D7">
          <w:t>/C2 freq</w:t>
        </w:r>
      </w:ins>
      <w:r>
        <w:t xml:space="preserve"> as soon as is practicable using the bullseye format.</w:t>
      </w:r>
    </w:p>
    <w:p w:rsidR="004F756D" w:rsidRDefault="00316C76" w:rsidP="00316C76">
      <w:pPr>
        <w:pStyle w:val="Overskrift3"/>
      </w:pPr>
      <w:r>
        <w:t>Any directive to silence radar must be acknowledged by all flight members.</w:t>
      </w:r>
    </w:p>
    <w:p w:rsidR="006E2A36" w:rsidRPr="009A3EE6" w:rsidRDefault="006E2A36" w:rsidP="006E2A36"/>
    <w:p w:rsidR="001B00CE" w:rsidRDefault="00732156" w:rsidP="00091FAA">
      <w:pPr>
        <w:pStyle w:val="Overskrift2"/>
      </w:pPr>
      <w:bookmarkStart w:id="92" w:name="_Toc20341760"/>
      <w:r>
        <w:t>BVR Engagements</w:t>
      </w:r>
      <w:bookmarkEnd w:id="92"/>
    </w:p>
    <w:p w:rsidR="00C63BB7" w:rsidRDefault="00C63BB7" w:rsidP="00C63BB7">
      <w:pPr>
        <w:pStyle w:val="Overskrift3"/>
      </w:pPr>
      <w:r>
        <w:t>Unless otherwise briefed, the default sort contract within each element is:</w:t>
      </w:r>
    </w:p>
    <w:p w:rsidR="00C63BB7" w:rsidRDefault="00C63BB7" w:rsidP="00C63BB7">
      <w:pPr>
        <w:pStyle w:val="Listeavsnitt"/>
        <w:numPr>
          <w:ilvl w:val="1"/>
          <w:numId w:val="30"/>
        </w:numPr>
      </w:pPr>
      <w:r>
        <w:t>Lead: Leader, left, high</w:t>
      </w:r>
    </w:p>
    <w:p w:rsidR="00C63BB7" w:rsidRDefault="00C63BB7" w:rsidP="00C63BB7">
      <w:pPr>
        <w:pStyle w:val="Listeavsnitt"/>
        <w:numPr>
          <w:ilvl w:val="1"/>
          <w:numId w:val="30"/>
        </w:numPr>
      </w:pPr>
      <w:r>
        <w:t>Wingman: Trailer, right, low</w:t>
      </w:r>
    </w:p>
    <w:p w:rsidR="00C63BB7" w:rsidRDefault="0093559D" w:rsidP="007036AC">
      <w:pPr>
        <w:pStyle w:val="Overskrift3"/>
      </w:pPr>
      <w:r>
        <w:t>Unless otherwise briefed, flight members do not require authorisation to shoot against ‘HOSTILE’ or ‘OUTLAW’ contacts at the timeline shoot distance.</w:t>
      </w:r>
    </w:p>
    <w:p w:rsidR="0093559D" w:rsidRDefault="0093559D" w:rsidP="007036AC">
      <w:pPr>
        <w:pStyle w:val="Overskrift3"/>
      </w:pPr>
      <w:r>
        <w:t xml:space="preserve">Against single targets, </w:t>
      </w:r>
      <w:r w:rsidR="007036AC">
        <w:t>‘shooter – cover’ tactics should be used. The shooter must be nominated by the flight leader.</w:t>
      </w:r>
    </w:p>
    <w:p w:rsidR="007036AC" w:rsidRDefault="007036AC" w:rsidP="007036AC">
      <w:pPr>
        <w:pStyle w:val="Overskrift3"/>
      </w:pPr>
      <w:r>
        <w:t>All weapons releases must be broadcast on the package working frequency and include:</w:t>
      </w:r>
    </w:p>
    <w:p w:rsidR="00E8694D" w:rsidRDefault="00E8694D" w:rsidP="007036AC">
      <w:pPr>
        <w:pStyle w:val="Overskrift3"/>
        <w:numPr>
          <w:ilvl w:val="1"/>
          <w:numId w:val="30"/>
        </w:numPr>
      </w:pPr>
      <w:r>
        <w:t xml:space="preserve">The full call-sign of the launching pilot. </w:t>
      </w:r>
    </w:p>
    <w:p w:rsidR="00E8694D" w:rsidRDefault="007036AC" w:rsidP="007036AC">
      <w:pPr>
        <w:pStyle w:val="Overskrift3"/>
        <w:numPr>
          <w:ilvl w:val="1"/>
          <w:numId w:val="30"/>
        </w:numPr>
      </w:pPr>
      <w:r>
        <w:t>The type of weapons release (FOX-1, -2 or -3</w:t>
      </w:r>
      <w:r w:rsidR="00E8694D">
        <w:t>, including MADDOG).</w:t>
      </w:r>
    </w:p>
    <w:p w:rsidR="007036AC" w:rsidRDefault="00E8694D" w:rsidP="007036AC">
      <w:pPr>
        <w:pStyle w:val="Overskrift3"/>
        <w:numPr>
          <w:ilvl w:val="1"/>
          <w:numId w:val="30"/>
        </w:numPr>
      </w:pPr>
      <w:r>
        <w:t>A B</w:t>
      </w:r>
      <w:r w:rsidR="007036AC">
        <w:t>ullseye reference.</w:t>
      </w:r>
    </w:p>
    <w:p w:rsidR="00C63BB7" w:rsidRPr="00C63BB7" w:rsidRDefault="00C63BB7" w:rsidP="00C63BB7"/>
    <w:p w:rsidR="00732156" w:rsidRDefault="00732156" w:rsidP="00091FAA">
      <w:pPr>
        <w:pStyle w:val="Overskrift2"/>
      </w:pPr>
      <w:bookmarkStart w:id="93" w:name="_Toc20341761"/>
      <w:r>
        <w:lastRenderedPageBreak/>
        <w:t>ACM Engagements</w:t>
      </w:r>
      <w:bookmarkEnd w:id="93"/>
    </w:p>
    <w:p w:rsidR="00412E5F" w:rsidRDefault="00412E5F" w:rsidP="00E12764">
      <w:pPr>
        <w:pStyle w:val="Overskrift3"/>
      </w:pPr>
      <w:r>
        <w:t>Flights entering into an ACM engagement must declare ‘MERGED’ on the package working frequency</w:t>
      </w:r>
      <w:ins w:id="94" w:author="Frode" w:date="2019-09-26T22:52:00Z">
        <w:r w:rsidR="009C52D7">
          <w:t>/C2 freq</w:t>
        </w:r>
      </w:ins>
      <w:r>
        <w:t>, along with their altitude.</w:t>
      </w:r>
    </w:p>
    <w:p w:rsidR="00412E5F" w:rsidRDefault="00E12764" w:rsidP="00E12764">
      <w:pPr>
        <w:pStyle w:val="Overskrift3"/>
      </w:pPr>
      <w:commentRangeStart w:id="95"/>
      <w:r>
        <w:t>Where practicable, the engaged and supporting fighters must be identified on the package working frequency.</w:t>
      </w:r>
      <w:commentRangeEnd w:id="95"/>
      <w:r w:rsidR="009C52D7">
        <w:rPr>
          <w:rStyle w:val="Merknadsreferanse"/>
          <w:rFonts w:eastAsiaTheme="minorHAnsi" w:cstheme="minorBidi"/>
        </w:rPr>
        <w:commentReference w:id="95"/>
      </w:r>
    </w:p>
    <w:p w:rsidR="00E12764" w:rsidRPr="00E12764" w:rsidRDefault="00E12764" w:rsidP="00E12764"/>
    <w:p w:rsidR="00732156" w:rsidRDefault="00732156" w:rsidP="00091FAA">
      <w:pPr>
        <w:pStyle w:val="Overskrift2"/>
      </w:pPr>
      <w:bookmarkStart w:id="96" w:name="_Toc20341762"/>
      <w:r>
        <w:t>Air-to-Ground Engagements</w:t>
      </w:r>
      <w:bookmarkEnd w:id="96"/>
    </w:p>
    <w:p w:rsidR="00E12764" w:rsidRDefault="003F195F" w:rsidP="00621397">
      <w:pPr>
        <w:pStyle w:val="Overskrift3"/>
      </w:pPr>
      <w:commentRangeStart w:id="97"/>
      <w:r>
        <w:t xml:space="preserve">Whilst conducting air-to-ground engagements involving the use of targeting pods, </w:t>
      </w:r>
      <w:r w:rsidR="00406289">
        <w:t xml:space="preserve">tactical formations must be used and one pilot from each element must be ‘heads out’ at any given time. </w:t>
      </w:r>
      <w:commentRangeEnd w:id="97"/>
      <w:r w:rsidR="009C52D7">
        <w:rPr>
          <w:rStyle w:val="Merknadsreferanse"/>
          <w:rFonts w:eastAsiaTheme="minorHAnsi" w:cstheme="minorBidi"/>
        </w:rPr>
        <w:commentReference w:id="97"/>
      </w:r>
    </w:p>
    <w:p w:rsidR="00E2489B" w:rsidRDefault="00E2489B" w:rsidP="003E61F0">
      <w:pPr>
        <w:pStyle w:val="Overskrift3"/>
      </w:pPr>
      <w:r>
        <w:t>Pop-up attacks must be aborted if airspeed decreases below 350 KIAS</w:t>
      </w:r>
      <w:r w:rsidR="00211791">
        <w:t>.</w:t>
      </w:r>
    </w:p>
    <w:p w:rsidR="00211791" w:rsidRDefault="008979E3" w:rsidP="003E61F0">
      <w:pPr>
        <w:pStyle w:val="Overskrift3"/>
      </w:pPr>
      <w:r>
        <w:t>The ceiling must be no longer than 2,000 feet AGL for climbing or diving deliveries, or 1,500 feet AGL for level deliveries.</w:t>
      </w:r>
    </w:p>
    <w:p w:rsidR="008979E3" w:rsidRPr="00E2489B" w:rsidRDefault="008979E3" w:rsidP="003E61F0">
      <w:pPr>
        <w:pStyle w:val="Overskrift3"/>
      </w:pPr>
      <w:r>
        <w:t xml:space="preserve">For night operations, </w:t>
      </w:r>
      <w:r w:rsidR="003E61F0">
        <w:t>pilots must not exceed 135 degrees of bank when returning to low altitude following weapons deliveries.</w:t>
      </w:r>
    </w:p>
    <w:p w:rsidR="00E12764" w:rsidRPr="00E12764" w:rsidRDefault="00E12764" w:rsidP="00E12764"/>
    <w:p w:rsidR="00D04195" w:rsidRDefault="00D04195" w:rsidP="00091FAA">
      <w:pPr>
        <w:pStyle w:val="Overskrift2"/>
      </w:pPr>
      <w:bookmarkStart w:id="98" w:name="_Toc20341763"/>
      <w:r>
        <w:t>Checks and Scans</w:t>
      </w:r>
      <w:bookmarkEnd w:id="98"/>
    </w:p>
    <w:p w:rsidR="00E2489B" w:rsidRDefault="00487375" w:rsidP="00487375">
      <w:pPr>
        <w:pStyle w:val="Overskrift3"/>
      </w:pPr>
      <w:r>
        <w:t xml:space="preserve">Battle </w:t>
      </w:r>
      <w:ins w:id="99" w:author="Frode" w:date="2019-09-26T23:00:00Z">
        <w:r w:rsidR="00704C11">
          <w:t>D</w:t>
        </w:r>
      </w:ins>
      <w:del w:id="100" w:author="Frode" w:date="2019-09-26T23:00:00Z">
        <w:r w:rsidDel="00704C11">
          <w:delText>d</w:delText>
        </w:r>
      </w:del>
      <w:r>
        <w:t xml:space="preserve">amage </w:t>
      </w:r>
      <w:ins w:id="101" w:author="Frode" w:date="2019-09-26T23:00:00Z">
        <w:r w:rsidR="00704C11">
          <w:t>A</w:t>
        </w:r>
      </w:ins>
      <w:del w:id="102" w:author="Frode" w:date="2019-09-26T23:00:00Z">
        <w:r w:rsidDel="00704C11">
          <w:delText>a</w:delText>
        </w:r>
      </w:del>
      <w:r>
        <w:t>ssessments</w:t>
      </w:r>
      <w:ins w:id="103" w:author="Frode" w:date="2019-09-26T23:01:00Z">
        <w:r w:rsidR="00704C11">
          <w:t xml:space="preserve"> (BDA)</w:t>
        </w:r>
      </w:ins>
      <w:r>
        <w:t xml:space="preserve"> are </w:t>
      </w:r>
      <w:commentRangeStart w:id="104"/>
      <w:r>
        <w:t>mandatory</w:t>
      </w:r>
      <w:commentRangeEnd w:id="104"/>
      <w:r w:rsidR="00704C11">
        <w:rPr>
          <w:rStyle w:val="Merknadsreferanse"/>
          <w:rFonts w:eastAsiaTheme="minorHAnsi" w:cstheme="minorBidi"/>
        </w:rPr>
        <w:commentReference w:id="104"/>
      </w:r>
      <w:r>
        <w:t xml:space="preserve"> following any expenditure of ordnance, including the use of 20mm ammunition by cannon.</w:t>
      </w:r>
    </w:p>
    <w:p w:rsidR="00C34CCE" w:rsidRPr="00C34CCE" w:rsidRDefault="00C34CCE" w:rsidP="00C34CCE">
      <w:pPr>
        <w:pStyle w:val="Overskrift3"/>
      </w:pPr>
      <w:del w:id="105" w:author="Frode" w:date="2019-09-26T23:01:00Z">
        <w:r w:rsidDel="00704C11">
          <w:delText xml:space="preserve">Battle </w:delText>
        </w:r>
      </w:del>
      <w:del w:id="106" w:author="Frode" w:date="2019-09-26T23:00:00Z">
        <w:r w:rsidDel="00704C11">
          <w:delText>d</w:delText>
        </w:r>
      </w:del>
      <w:del w:id="107" w:author="Frode" w:date="2019-09-26T23:01:00Z">
        <w:r w:rsidDel="00704C11">
          <w:delText xml:space="preserve">amage </w:delText>
        </w:r>
      </w:del>
      <w:del w:id="108" w:author="Frode" w:date="2019-09-26T23:00:00Z">
        <w:r w:rsidDel="00704C11">
          <w:delText>a</w:delText>
        </w:r>
      </w:del>
      <w:del w:id="109" w:author="Frode" w:date="2019-09-26T23:01:00Z">
        <w:r w:rsidDel="00704C11">
          <w:delText xml:space="preserve">ssessments </w:delText>
        </w:r>
      </w:del>
      <w:ins w:id="110" w:author="Frode" w:date="2019-09-26T23:01:00Z">
        <w:r w:rsidR="00704C11">
          <w:t xml:space="preserve">Buddy check </w:t>
        </w:r>
      </w:ins>
      <w:r>
        <w:t>and hung-ordnance checks should be performed before commencing RTB procedures.</w:t>
      </w:r>
    </w:p>
    <w:p w:rsidR="00E12764" w:rsidRPr="00E12764" w:rsidRDefault="00E12764" w:rsidP="00E12764"/>
    <w:p w:rsidR="00D66522" w:rsidRDefault="00D66522">
      <w:pPr>
        <w:rPr>
          <w:rFonts w:asciiTheme="majorHAnsi" w:eastAsiaTheme="majorEastAsia" w:hAnsiTheme="majorHAnsi" w:cstheme="majorBidi"/>
          <w:color w:val="808080" w:themeColor="accent4"/>
          <w:sz w:val="32"/>
          <w:szCs w:val="32"/>
        </w:rPr>
      </w:pPr>
      <w:r>
        <w:br w:type="page"/>
      </w:r>
    </w:p>
    <w:p w:rsidR="004D5624" w:rsidRDefault="004D5624" w:rsidP="00D81329">
      <w:pPr>
        <w:pStyle w:val="Overskrift1"/>
      </w:pPr>
      <w:bookmarkStart w:id="111" w:name="_Toc20341764"/>
      <w:r>
        <w:lastRenderedPageBreak/>
        <w:t>Abnormal Procedures</w:t>
      </w:r>
      <w:bookmarkEnd w:id="111"/>
    </w:p>
    <w:p w:rsidR="00EC1B2E" w:rsidRDefault="00EC1B2E" w:rsidP="00091FAA">
      <w:pPr>
        <w:pStyle w:val="Overskrift2"/>
      </w:pPr>
      <w:bookmarkStart w:id="112" w:name="_Toc20341765"/>
      <w:commentRangeStart w:id="113"/>
      <w:r>
        <w:t>Radio Failure</w:t>
      </w:r>
      <w:bookmarkEnd w:id="112"/>
      <w:commentRangeEnd w:id="113"/>
      <w:r w:rsidR="00704C11">
        <w:rPr>
          <w:rStyle w:val="Merknadsreferanse"/>
          <w:rFonts w:asciiTheme="minorHAnsi" w:eastAsiaTheme="minorHAnsi" w:hAnsiTheme="minorHAnsi" w:cstheme="minorBidi"/>
          <w:color w:val="auto"/>
        </w:rPr>
        <w:commentReference w:id="113"/>
      </w:r>
    </w:p>
    <w:p w:rsidR="00D11C78" w:rsidRDefault="003F2034" w:rsidP="00A54222">
      <w:pPr>
        <w:pStyle w:val="Overskrift3"/>
      </w:pPr>
      <w:r>
        <w:t xml:space="preserve">If a radio failure occurs in </w:t>
      </w:r>
      <w:r w:rsidR="00AC06C7">
        <w:t>close or route formation, the pilot should manoeuvre into a position visible by the flight leader without compromising flight safety and maintaining separation from all other flight members and indicate NORDO by ‘</w:t>
      </w:r>
      <w:commentRangeStart w:id="114"/>
      <w:r w:rsidR="00AC06C7">
        <w:t>porpoising</w:t>
      </w:r>
      <w:commentRangeEnd w:id="114"/>
      <w:r w:rsidR="00704C11">
        <w:rPr>
          <w:rStyle w:val="Merknadsreferanse"/>
          <w:rFonts w:eastAsiaTheme="minorHAnsi" w:cstheme="minorBidi"/>
        </w:rPr>
        <w:commentReference w:id="114"/>
      </w:r>
      <w:r w:rsidR="00AC06C7">
        <w:t xml:space="preserve">’ the aircraft. </w:t>
      </w:r>
      <w:r w:rsidR="00B83379">
        <w:t>The mission should be terminated</w:t>
      </w:r>
      <w:r w:rsidR="00A54222">
        <w:t xml:space="preserve"> for the element containing the NORDO</w:t>
      </w:r>
      <w:r w:rsidR="00B83379">
        <w:t xml:space="preserve"> and the NORDO aircraft should be escorted to an appropriate landing base.</w:t>
      </w:r>
    </w:p>
    <w:p w:rsidR="00B83379" w:rsidRDefault="00B83379" w:rsidP="00A54222">
      <w:pPr>
        <w:pStyle w:val="Overskrift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rsidR="00D27985" w:rsidRPr="00D27985" w:rsidRDefault="00D27985" w:rsidP="00D27985">
      <w:pPr>
        <w:pStyle w:val="Overskrift3"/>
      </w:pPr>
      <w:r>
        <w:t>Aircraft must not expend munitions without two-way radio communication.</w:t>
      </w:r>
    </w:p>
    <w:p w:rsidR="00D11C78" w:rsidRPr="00D11C78" w:rsidRDefault="00D11C78" w:rsidP="00D11C78"/>
    <w:p w:rsidR="00565021" w:rsidRDefault="00565021" w:rsidP="00091FAA">
      <w:pPr>
        <w:pStyle w:val="Overskrift2"/>
      </w:pPr>
      <w:bookmarkStart w:id="115" w:name="_Toc20341766"/>
      <w:commentRangeStart w:id="116"/>
      <w:r>
        <w:t>Mechanical Defects</w:t>
      </w:r>
      <w:bookmarkEnd w:id="115"/>
      <w:commentRangeEnd w:id="116"/>
      <w:r w:rsidR="00704C11">
        <w:rPr>
          <w:rStyle w:val="Merknadsreferanse"/>
          <w:rFonts w:asciiTheme="minorHAnsi" w:eastAsiaTheme="minorHAnsi" w:hAnsiTheme="minorHAnsi" w:cstheme="minorBidi"/>
          <w:color w:val="auto"/>
        </w:rPr>
        <w:commentReference w:id="116"/>
      </w:r>
    </w:p>
    <w:p w:rsidR="00D27985" w:rsidRDefault="00D27985" w:rsidP="00D27985">
      <w:pPr>
        <w:pStyle w:val="Overskrift3"/>
      </w:pPr>
      <w:r>
        <w:t>Detected mechanical defects which pose a risk to the conduct of the mission or to flight safety must be reported to the flight leader.</w:t>
      </w:r>
    </w:p>
    <w:p w:rsidR="00D27985" w:rsidRPr="00D27985" w:rsidRDefault="00D27985" w:rsidP="00D27985"/>
    <w:p w:rsidR="00633AB6" w:rsidRDefault="00565021" w:rsidP="00091FAA">
      <w:pPr>
        <w:pStyle w:val="Overskrift2"/>
      </w:pPr>
      <w:bookmarkStart w:id="117" w:name="_Toc20341767"/>
      <w:r>
        <w:t>Hung Ordnance</w:t>
      </w:r>
      <w:bookmarkEnd w:id="117"/>
    </w:p>
    <w:p w:rsidR="00C97C0D" w:rsidRDefault="006F79C5" w:rsidP="00C97C0D">
      <w:pPr>
        <w:pStyle w:val="Overskrift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p>
    <w:p w:rsidR="00322D71" w:rsidRPr="00322D71" w:rsidRDefault="00322D71" w:rsidP="00322D71">
      <w:pPr>
        <w:pStyle w:val="Overskrift3"/>
      </w:pPr>
      <w:r>
        <w:t>If ordnance remains hung, the aircraft should recover either to an alternate field, or be the last aircraft in the package to recover.</w:t>
      </w:r>
    </w:p>
    <w:p w:rsidR="00C97C0D" w:rsidRPr="00C97C0D" w:rsidRDefault="00C97C0D" w:rsidP="00C97C0D"/>
    <w:p w:rsidR="00565021" w:rsidRDefault="00565021" w:rsidP="00091FAA">
      <w:pPr>
        <w:pStyle w:val="Overskrift2"/>
      </w:pPr>
      <w:bookmarkStart w:id="118" w:name="_Toc20341768"/>
      <w:r>
        <w:t>Battle Damage</w:t>
      </w:r>
      <w:bookmarkEnd w:id="118"/>
    </w:p>
    <w:p w:rsidR="00E64F23" w:rsidRDefault="00E64F23" w:rsidP="00E64F23">
      <w:pPr>
        <w:pStyle w:val="Overskrift3"/>
      </w:pPr>
      <w:r>
        <w:t xml:space="preserve">If battle damage is suspected, a full </w:t>
      </w:r>
      <w:commentRangeStart w:id="119"/>
      <w:r>
        <w:t xml:space="preserve">battle damage assessment </w:t>
      </w:r>
      <w:commentRangeEnd w:id="119"/>
      <w:r w:rsidR="00704C11">
        <w:rPr>
          <w:rStyle w:val="Merknadsreferanse"/>
          <w:rFonts w:eastAsiaTheme="minorHAnsi" w:cstheme="minorBidi"/>
        </w:rPr>
        <w:commentReference w:id="119"/>
      </w:r>
      <w:r>
        <w:t>must be conducted.</w:t>
      </w:r>
    </w:p>
    <w:p w:rsidR="00E64F23" w:rsidRDefault="00E64F23" w:rsidP="00E64F23">
      <w:pPr>
        <w:pStyle w:val="Overskrift3"/>
      </w:pPr>
      <w:r>
        <w:t>If battle damage is suspected to be so severe that flight safety is compromised, the affected aircraft must terminate the mission and recover immediately. Where required, unexpended munitions may be jettisoned.</w:t>
      </w:r>
    </w:p>
    <w:p w:rsidR="00E64F23" w:rsidRPr="00E64F23" w:rsidRDefault="00E64F23" w:rsidP="00E64F23">
      <w:pPr>
        <w:pStyle w:val="Overskrift3"/>
      </w:pPr>
      <w:r>
        <w:t>Any self-detected battle damage must be reported to the flight leader.</w:t>
      </w:r>
    </w:p>
    <w:p w:rsidR="00D66522" w:rsidRDefault="00D66522">
      <w:pPr>
        <w:rPr>
          <w:rFonts w:asciiTheme="majorHAnsi" w:eastAsiaTheme="majorEastAsia" w:hAnsiTheme="majorHAnsi" w:cstheme="majorBidi"/>
          <w:color w:val="808080" w:themeColor="accent4"/>
          <w:sz w:val="32"/>
          <w:szCs w:val="32"/>
        </w:rPr>
      </w:pPr>
      <w:r>
        <w:br w:type="page"/>
      </w:r>
    </w:p>
    <w:p w:rsidR="00233534" w:rsidRDefault="004D5624" w:rsidP="00D81329">
      <w:pPr>
        <w:pStyle w:val="Overskrift1"/>
      </w:pPr>
      <w:bookmarkStart w:id="120" w:name="_Toc20341769"/>
      <w:r>
        <w:lastRenderedPageBreak/>
        <w:t>Emergency Procedures</w:t>
      </w:r>
      <w:bookmarkEnd w:id="120"/>
    </w:p>
    <w:p w:rsidR="004D5624" w:rsidRDefault="00DC66AF" w:rsidP="00091FAA">
      <w:pPr>
        <w:pStyle w:val="Overskrift2"/>
      </w:pPr>
      <w:bookmarkStart w:id="121" w:name="_Toc20341770"/>
      <w:r>
        <w:t>Engine Failure</w:t>
      </w:r>
      <w:bookmarkEnd w:id="121"/>
    </w:p>
    <w:p w:rsidR="00E118AE" w:rsidRDefault="00E118AE" w:rsidP="00E118AE">
      <w:pPr>
        <w:pStyle w:val="Overskrift3"/>
      </w:pPr>
      <w:r>
        <w:t>In non-tactical airspace, engine failures should be broadcast on ATC</w:t>
      </w:r>
      <w:r w:rsidR="00026226">
        <w:t>, including the full callsign of the affected aircraft and their intentions.</w:t>
      </w:r>
    </w:p>
    <w:p w:rsidR="00026226" w:rsidRPr="00026226" w:rsidRDefault="00026226" w:rsidP="00026226">
      <w:pPr>
        <w:pStyle w:val="Overskrift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rsidR="00E118AE" w:rsidRPr="00E118AE" w:rsidRDefault="00E118AE" w:rsidP="00E118AE"/>
    <w:p w:rsidR="00DC66AF" w:rsidRDefault="00DC66AF" w:rsidP="00091FAA">
      <w:pPr>
        <w:pStyle w:val="Overskrift2"/>
      </w:pPr>
      <w:bookmarkStart w:id="122" w:name="_Toc20341771"/>
      <w:r>
        <w:t>Other</w:t>
      </w:r>
      <w:bookmarkEnd w:id="122"/>
    </w:p>
    <w:p w:rsidR="006C7CE8" w:rsidRPr="00707B3A" w:rsidRDefault="00633747" w:rsidP="00633747">
      <w:pPr>
        <w:pStyle w:val="Overskrift3"/>
      </w:pPr>
      <w:commentRangeStart w:id="123"/>
      <w:r>
        <w:t>All other emergencies should be communicated to the flight leader on the nominated intra-flight frequency.</w:t>
      </w:r>
      <w:commentRangeEnd w:id="123"/>
      <w:r w:rsidR="00704C11">
        <w:rPr>
          <w:rStyle w:val="Merknadsreferanse"/>
          <w:rFonts w:eastAsiaTheme="minorHAnsi" w:cstheme="minorBidi"/>
        </w:rPr>
        <w:commentReference w:id="123"/>
      </w:r>
    </w:p>
    <w:sectPr w:rsidR="006C7CE8" w:rsidRPr="00707B3A" w:rsidSect="00954C7A">
      <w:pgSz w:w="11906" w:h="16838"/>
      <w:pgMar w:top="1440" w:right="1080" w:bottom="1440" w:left="108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Frode" w:date="2019-09-26T22:18:00Z" w:initials="F">
    <w:p w:rsidR="009C52D7" w:rsidRDefault="009C52D7">
      <w:pPr>
        <w:pStyle w:val="Merknadstekst"/>
      </w:pPr>
      <w:r>
        <w:rPr>
          <w:rStyle w:val="Merknadsreferanse"/>
        </w:rPr>
        <w:annotationRef/>
      </w:r>
      <w:r>
        <w:t>This is the same as in scope?  Rather give a short description of the main chapters?</w:t>
      </w:r>
    </w:p>
  </w:comment>
  <w:comment w:id="34" w:author="Frode" w:date="2019-09-26T22:18:00Z" w:initials="F">
    <w:p w:rsidR="009C52D7" w:rsidRDefault="009C52D7">
      <w:pPr>
        <w:pStyle w:val="Merknadstekst"/>
      </w:pPr>
      <w:r>
        <w:rPr>
          <w:rStyle w:val="Merknadsreferanse"/>
        </w:rPr>
        <w:annotationRef/>
      </w:r>
      <w:r>
        <w:t>Delete if we do not need it.</w:t>
      </w:r>
    </w:p>
  </w:comment>
  <w:comment w:id="36" w:author="Frode" w:date="2019-09-26T22:21:00Z" w:initials="F">
    <w:p w:rsidR="009C52D7" w:rsidRDefault="009C52D7">
      <w:pPr>
        <w:pStyle w:val="Merknadstekst"/>
      </w:pPr>
      <w:r>
        <w:rPr>
          <w:rStyle w:val="Merknadsreferanse"/>
        </w:rPr>
        <w:annotationRef/>
      </w:r>
      <w:r>
        <w:t>Also see 617</w:t>
      </w:r>
      <w:r w:rsidRPr="00977FF8">
        <w:rPr>
          <w:vertAlign w:val="superscript"/>
        </w:rPr>
        <w:t>th</w:t>
      </w:r>
      <w:r>
        <w:t xml:space="preserve"> SOP Chapter 2</w:t>
      </w:r>
    </w:p>
  </w:comment>
  <w:comment w:id="37" w:author="Frode" w:date="2019-09-26T22:19:00Z" w:initials="F">
    <w:p w:rsidR="009C52D7" w:rsidRDefault="009C52D7">
      <w:pPr>
        <w:pStyle w:val="Merknadstekst"/>
      </w:pPr>
      <w:r>
        <w:rPr>
          <w:rStyle w:val="Merknadsreferanse"/>
        </w:rPr>
        <w:annotationRef/>
      </w:r>
      <w:r>
        <w:t>And tactical execution of the mission</w:t>
      </w:r>
    </w:p>
  </w:comment>
  <w:comment w:id="39" w:author="Frode" w:date="2019-09-26T22:23:00Z" w:initials="F">
    <w:p w:rsidR="009C52D7" w:rsidRDefault="009C52D7">
      <w:pPr>
        <w:pStyle w:val="Merknadstekst"/>
      </w:pPr>
      <w:r>
        <w:rPr>
          <w:rStyle w:val="Merknadsreferanse"/>
        </w:rPr>
        <w:annotationRef/>
      </w:r>
      <w:r>
        <w:t>Exercises?</w:t>
      </w:r>
    </w:p>
  </w:comment>
  <w:comment w:id="40" w:author="Frode" w:date="2019-09-26T22:24:00Z" w:initials="F">
    <w:p w:rsidR="009C52D7" w:rsidRDefault="009C52D7">
      <w:pPr>
        <w:pStyle w:val="Merknadstekst"/>
      </w:pPr>
      <w:r>
        <w:rPr>
          <w:rStyle w:val="Merknadsreferanse"/>
        </w:rPr>
        <w:annotationRef/>
      </w:r>
      <w:r>
        <w:t>AMC and Package commander will be the same thing?</w:t>
      </w:r>
    </w:p>
  </w:comment>
  <w:comment w:id="42" w:author="Frode" w:date="2019-09-26T22:25:00Z" w:initials="F">
    <w:p w:rsidR="009C52D7" w:rsidRDefault="009C52D7">
      <w:pPr>
        <w:pStyle w:val="Merknadstekst"/>
      </w:pPr>
      <w:r>
        <w:rPr>
          <w:rStyle w:val="Merknadsreferanse"/>
        </w:rPr>
        <w:annotationRef/>
      </w:r>
      <w:r>
        <w:t>Suggests: Supporting Flight Lead, and any other controlling agency.</w:t>
      </w:r>
    </w:p>
  </w:comment>
  <w:comment w:id="44" w:author="Frode" w:date="2019-09-26T22:26:00Z" w:initials="F">
    <w:p w:rsidR="009C52D7" w:rsidRDefault="009C52D7">
      <w:pPr>
        <w:pStyle w:val="Merknadstekst"/>
      </w:pPr>
      <w:r>
        <w:rPr>
          <w:rStyle w:val="Merknadsreferanse"/>
        </w:rPr>
        <w:annotationRef/>
      </w:r>
      <w:r>
        <w:t>Is this needed?</w:t>
      </w:r>
    </w:p>
  </w:comment>
  <w:comment w:id="57" w:author="Frode" w:date="2019-09-26T22:32:00Z" w:initials="F">
    <w:p w:rsidR="009C52D7" w:rsidRDefault="009C52D7">
      <w:pPr>
        <w:pStyle w:val="Merknadstekst"/>
      </w:pPr>
      <w:r>
        <w:rPr>
          <w:rStyle w:val="Merknadsreferanse"/>
        </w:rPr>
        <w:annotationRef/>
      </w:r>
      <w:r>
        <w:t>The various contracts or options for the contracts should be specified in the SOP somewhere?</w:t>
      </w:r>
    </w:p>
  </w:comment>
  <w:comment w:id="60" w:author="Frode" w:date="2019-09-26T22:33:00Z" w:initials="F">
    <w:p w:rsidR="009C52D7" w:rsidRDefault="009C52D7">
      <w:pPr>
        <w:pStyle w:val="Merknadstekst"/>
      </w:pPr>
      <w:r>
        <w:rPr>
          <w:rStyle w:val="Merknadsreferanse"/>
        </w:rPr>
        <w:annotationRef/>
      </w:r>
      <w:r>
        <w:t>During startup?</w:t>
      </w:r>
    </w:p>
  </w:comment>
  <w:comment w:id="61" w:author="Frode" w:date="2019-09-26T22:35:00Z" w:initials="F">
    <w:p w:rsidR="009C52D7" w:rsidRDefault="009C52D7">
      <w:pPr>
        <w:pStyle w:val="Merknadstekst"/>
      </w:pPr>
      <w:r>
        <w:rPr>
          <w:rStyle w:val="Merknadsreferanse"/>
        </w:rPr>
        <w:annotationRef/>
      </w:r>
      <w:r>
        <w:t>Might aswell include it here. Describe both ways of doing it.</w:t>
      </w:r>
    </w:p>
  </w:comment>
  <w:comment w:id="62" w:author="Frode" w:date="2019-09-26T22:35:00Z" w:initials="F">
    <w:p w:rsidR="009C52D7" w:rsidRDefault="009C52D7">
      <w:pPr>
        <w:pStyle w:val="Merknadstekst"/>
      </w:pPr>
      <w:r>
        <w:rPr>
          <w:rStyle w:val="Merknadsreferanse"/>
        </w:rPr>
        <w:annotationRef/>
      </w:r>
      <w:r>
        <w:t>Shall or must?</w:t>
      </w:r>
    </w:p>
  </w:comment>
  <w:comment w:id="63" w:author="Frode" w:date="2019-09-26T22:36:00Z" w:initials="F">
    <w:p w:rsidR="009C52D7" w:rsidRDefault="009C52D7">
      <w:pPr>
        <w:pStyle w:val="Merknadstekst"/>
      </w:pPr>
      <w:r>
        <w:rPr>
          <w:rStyle w:val="Merknadsreferanse"/>
        </w:rPr>
        <w:annotationRef/>
      </w:r>
      <w:r>
        <w:t>Flight leads should conduct a alpha check during startup?</w:t>
      </w:r>
    </w:p>
  </w:comment>
  <w:comment w:id="67" w:author="Frode" w:date="2019-09-26T22:37:00Z" w:initials="F">
    <w:p w:rsidR="009C52D7" w:rsidRDefault="009C52D7">
      <w:pPr>
        <w:pStyle w:val="Merknadstekst"/>
      </w:pPr>
      <w:r>
        <w:rPr>
          <w:rStyle w:val="Merknadsreferanse"/>
        </w:rPr>
        <w:annotationRef/>
      </w:r>
      <w:r>
        <w:t>Include a picture of staggered and trail.</w:t>
      </w:r>
    </w:p>
  </w:comment>
  <w:comment w:id="70" w:author="Frode" w:date="2019-09-26T22:38:00Z" w:initials="F">
    <w:p w:rsidR="009C52D7" w:rsidRDefault="009C52D7">
      <w:pPr>
        <w:pStyle w:val="Merknadstekst"/>
      </w:pPr>
      <w:r>
        <w:rPr>
          <w:rStyle w:val="Merknadsreferanse"/>
        </w:rPr>
        <w:annotationRef/>
      </w:r>
      <w:r>
        <w:t>300?</w:t>
      </w:r>
    </w:p>
  </w:comment>
  <w:comment w:id="71" w:author="Frode" w:date="2019-09-26T22:40:00Z" w:initials="F">
    <w:p w:rsidR="009C52D7" w:rsidRDefault="009C52D7">
      <w:pPr>
        <w:pStyle w:val="Merknadstekst"/>
      </w:pPr>
      <w:r>
        <w:rPr>
          <w:rStyle w:val="Merknadsreferanse"/>
        </w:rPr>
        <w:annotationRef/>
      </w:r>
      <w:r>
        <w:t>Picture of all formations should be included</w:t>
      </w:r>
    </w:p>
  </w:comment>
  <w:comment w:id="72" w:author="Frode" w:date="2019-09-26T22:40:00Z" w:initials="F">
    <w:p w:rsidR="009C52D7" w:rsidRDefault="009C52D7">
      <w:pPr>
        <w:pStyle w:val="Merknadstekst"/>
      </w:pPr>
      <w:r>
        <w:rPr>
          <w:rStyle w:val="Merknadsreferanse"/>
        </w:rPr>
        <w:annotationRef/>
      </w:r>
      <w:r>
        <w:t>Not good enough to be in good comms and datalink?</w:t>
      </w:r>
    </w:p>
  </w:comment>
  <w:comment w:id="74" w:author="Frode" w:date="2019-09-26T22:44:00Z" w:initials="F">
    <w:p w:rsidR="009C52D7" w:rsidRDefault="009C52D7">
      <w:pPr>
        <w:pStyle w:val="Merknadstekst"/>
      </w:pPr>
      <w:r>
        <w:rPr>
          <w:rStyle w:val="Merknadsreferanse"/>
        </w:rPr>
        <w:annotationRef/>
      </w:r>
      <w:r>
        <w:t>Describe the AAR flow, especially left observation, right observation. And a picture. See section 10 on the 108</w:t>
      </w:r>
      <w:r w:rsidRPr="0010218F">
        <w:rPr>
          <w:vertAlign w:val="superscript"/>
        </w:rPr>
        <w:t>th</w:t>
      </w:r>
      <w:r>
        <w:t xml:space="preserve"> SOP for  reference or section 4.9 in the 494</w:t>
      </w:r>
      <w:r w:rsidRPr="0010218F">
        <w:rPr>
          <w:vertAlign w:val="superscript"/>
        </w:rPr>
        <w:t>th</w:t>
      </w:r>
      <w:r>
        <w:t xml:space="preserve"> SOP</w:t>
      </w:r>
    </w:p>
  </w:comment>
  <w:comment w:id="75" w:author="Frode" w:date="2019-09-26T22:44:00Z" w:initials="F">
    <w:p w:rsidR="009C52D7" w:rsidRDefault="009C52D7">
      <w:pPr>
        <w:pStyle w:val="Merknadstekst"/>
      </w:pPr>
      <w:r>
        <w:rPr>
          <w:rStyle w:val="Merknadsreferanse"/>
        </w:rPr>
        <w:annotationRef/>
      </w:r>
      <w:r>
        <w:t>Should it not be pilot responsibility to conduct before AAR checklist?</w:t>
      </w:r>
    </w:p>
  </w:comment>
  <w:comment w:id="78" w:author="Frode" w:date="2019-09-26T22:45:00Z" w:initials="F">
    <w:p w:rsidR="009C52D7" w:rsidRDefault="009C52D7">
      <w:pPr>
        <w:pStyle w:val="Merknadstekst"/>
      </w:pPr>
      <w:r>
        <w:rPr>
          <w:rStyle w:val="Merknadsreferanse"/>
        </w:rPr>
        <w:annotationRef/>
      </w:r>
      <w:r>
        <w:t>During startup</w:t>
      </w:r>
    </w:p>
  </w:comment>
  <w:comment w:id="79" w:author="Frode" w:date="2019-09-26T22:47:00Z" w:initials="F">
    <w:p w:rsidR="009C52D7" w:rsidRDefault="009C52D7">
      <w:pPr>
        <w:pStyle w:val="Merknadstekst"/>
      </w:pPr>
      <w:r>
        <w:rPr>
          <w:rStyle w:val="Merknadsreferanse"/>
        </w:rPr>
        <w:annotationRef/>
      </w:r>
      <w:r>
        <w:t>Include a example on how to do it on the radio.</w:t>
      </w:r>
    </w:p>
  </w:comment>
  <w:comment w:id="84" w:author="Frode" w:date="2019-09-26T22:48:00Z" w:initials="F">
    <w:p w:rsidR="009C52D7" w:rsidRDefault="009C52D7">
      <w:pPr>
        <w:pStyle w:val="Merknadstekst"/>
      </w:pPr>
      <w:r>
        <w:rPr>
          <w:rStyle w:val="Merknadsreferanse"/>
        </w:rPr>
        <w:annotationRef/>
      </w:r>
      <w:r>
        <w:t>If required</w:t>
      </w:r>
    </w:p>
  </w:comment>
  <w:comment w:id="85" w:author="Frode" w:date="2019-09-26T22:49:00Z" w:initials="F">
    <w:p w:rsidR="009C52D7" w:rsidRDefault="009C52D7">
      <w:pPr>
        <w:pStyle w:val="Merknadstekst"/>
      </w:pPr>
      <w:r>
        <w:rPr>
          <w:rStyle w:val="Merknadsreferanse"/>
        </w:rPr>
        <w:annotationRef/>
      </w:r>
      <w:r>
        <w:t xml:space="preserve">Delete. Flight check-in with bullseye position, and do not need to do a separate alpha check. </w:t>
      </w:r>
    </w:p>
  </w:comment>
  <w:comment w:id="87" w:author="Frode" w:date="2019-09-26T22:50:00Z" w:initials="F">
    <w:p w:rsidR="009C52D7" w:rsidRDefault="009C52D7">
      <w:pPr>
        <w:pStyle w:val="Merknadstekst"/>
      </w:pPr>
      <w:r>
        <w:rPr>
          <w:rStyle w:val="Merknadsreferanse"/>
        </w:rPr>
        <w:annotationRef/>
      </w:r>
      <w:r>
        <w:t>Describe FENCE. See section 4.2 in 617</w:t>
      </w:r>
      <w:r w:rsidRPr="009C52D7">
        <w:rPr>
          <w:vertAlign w:val="superscript"/>
        </w:rPr>
        <w:t>th</w:t>
      </w:r>
      <w:r>
        <w:t xml:space="preserve"> SOP</w:t>
      </w:r>
    </w:p>
  </w:comment>
  <w:comment w:id="88" w:author="Frode" w:date="2019-09-26T22:50:00Z" w:initials="F">
    <w:p w:rsidR="009C52D7" w:rsidRDefault="009C52D7">
      <w:pPr>
        <w:pStyle w:val="Merknadstekst"/>
      </w:pPr>
      <w:r>
        <w:rPr>
          <w:rStyle w:val="Merknadsreferanse"/>
        </w:rPr>
        <w:annotationRef/>
      </w:r>
      <w:r>
        <w:t>This is valid troughout the flight, and not something specific to fence in?</w:t>
      </w:r>
    </w:p>
  </w:comment>
  <w:comment w:id="95" w:author="Frode" w:date="2019-09-26T22:54:00Z" w:initials="F">
    <w:p w:rsidR="009C52D7" w:rsidRDefault="009C52D7">
      <w:pPr>
        <w:pStyle w:val="Merknadstekst"/>
      </w:pPr>
      <w:r>
        <w:rPr>
          <w:rStyle w:val="Merknadsreferanse"/>
        </w:rPr>
        <w:annotationRef/>
      </w:r>
      <w:r>
        <w:t>IF we are a 16 AC flight, is it not better than ACM comms that is relevant to the flight only goes in the internal radio?  IF other flights are coming in to support it is another thing of course</w:t>
      </w:r>
    </w:p>
  </w:comment>
  <w:comment w:id="97" w:author="Frode" w:date="2019-09-26T22:54:00Z" w:initials="F">
    <w:p w:rsidR="009C52D7" w:rsidRDefault="009C52D7">
      <w:pPr>
        <w:pStyle w:val="Merknadstekst"/>
      </w:pPr>
      <w:r>
        <w:rPr>
          <w:rStyle w:val="Merknadsreferanse"/>
        </w:rPr>
        <w:annotationRef/>
      </w:r>
      <w:r>
        <w:t>OR stacked in altitude, and both can be heads down, depending on the threat</w:t>
      </w:r>
    </w:p>
  </w:comment>
  <w:comment w:id="104" w:author="Frode" w:date="2019-09-26T23:02:00Z" w:initials="F">
    <w:p w:rsidR="00704C11" w:rsidRDefault="00704C11">
      <w:pPr>
        <w:pStyle w:val="Merknadstekst"/>
      </w:pPr>
      <w:r>
        <w:rPr>
          <w:rStyle w:val="Merknadsreferanse"/>
        </w:rPr>
        <w:annotationRef/>
      </w:r>
      <w:r>
        <w:t>There are times where you are unable to provide BDA. So to state mandatory is not feasible.  (For example, dropping a GPS weapon through clouds on a pre-planned target. No way of doing a BDA.</w:t>
      </w:r>
    </w:p>
  </w:comment>
  <w:comment w:id="113" w:author="Frode" w:date="2019-09-26T22:57:00Z" w:initials="F">
    <w:p w:rsidR="00704C11" w:rsidRDefault="00704C11">
      <w:pPr>
        <w:pStyle w:val="Merknadstekst"/>
      </w:pPr>
      <w:r>
        <w:rPr>
          <w:rStyle w:val="Merknadsreferanse"/>
        </w:rPr>
        <w:annotationRef/>
      </w:r>
      <w:r>
        <w:t>Turn on formation lights, and rock wings to signal</w:t>
      </w:r>
    </w:p>
  </w:comment>
  <w:comment w:id="114" w:author="Frode" w:date="2019-09-26T22:55:00Z" w:initials="F">
    <w:p w:rsidR="00704C11" w:rsidRDefault="00704C11">
      <w:pPr>
        <w:pStyle w:val="Merknadstekst"/>
      </w:pPr>
      <w:r>
        <w:rPr>
          <w:rStyle w:val="Merknadsreferanse"/>
        </w:rPr>
        <w:annotationRef/>
      </w:r>
      <w:r>
        <w:t>Meaning? Not  a known word for someone not speaking English as a native language I think</w:t>
      </w:r>
    </w:p>
  </w:comment>
  <w:comment w:id="116" w:author="Frode" w:date="2019-09-26T22:57:00Z" w:initials="F">
    <w:p w:rsidR="00704C11" w:rsidRDefault="00704C11">
      <w:pPr>
        <w:pStyle w:val="Merknadstekst"/>
      </w:pPr>
      <w:r>
        <w:rPr>
          <w:rStyle w:val="Merknadsreferanse"/>
        </w:rPr>
        <w:annotationRef/>
      </w:r>
      <w:r>
        <w:t>Only mechanical defects? Should not all defects be reported?</w:t>
      </w:r>
    </w:p>
  </w:comment>
  <w:comment w:id="119" w:author="Frode" w:date="2019-09-26T23:02:00Z" w:initials="F">
    <w:p w:rsidR="00704C11" w:rsidRDefault="00704C11">
      <w:pPr>
        <w:pStyle w:val="Merknadstekst"/>
      </w:pPr>
      <w:r>
        <w:rPr>
          <w:rStyle w:val="Merknadsreferanse"/>
        </w:rPr>
        <w:annotationRef/>
      </w:r>
      <w:r>
        <w:t>Battle Damage Assessment (BDA) is a term used for verifying the effect on the target after weapons have been used on the target. Use buddy check instead?  Se section 1.7.3 on the 617</w:t>
      </w:r>
      <w:r w:rsidRPr="00704C11">
        <w:rPr>
          <w:vertAlign w:val="superscript"/>
        </w:rPr>
        <w:t>th</w:t>
      </w:r>
      <w:r>
        <w:t xml:space="preserve"> SOP</w:t>
      </w:r>
    </w:p>
  </w:comment>
  <w:comment w:id="123" w:author="Frode" w:date="2019-09-26T23:03:00Z" w:initials="F">
    <w:p w:rsidR="00704C11" w:rsidRDefault="00704C11">
      <w:pPr>
        <w:pStyle w:val="Merknadstekst"/>
      </w:pPr>
      <w:r>
        <w:rPr>
          <w:rStyle w:val="Merknadsreferanse"/>
        </w:rPr>
        <w:annotationRef/>
      </w:r>
      <w:r>
        <w:t>Overlap with 9.2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74D" w:rsidRDefault="00D3174D" w:rsidP="000B4D4C">
      <w:r>
        <w:separator/>
      </w:r>
    </w:p>
  </w:endnote>
  <w:endnote w:type="continuationSeparator" w:id="1">
    <w:p w:rsidR="00D3174D" w:rsidRDefault="00D3174D" w:rsidP="000B4D4C">
      <w:r>
        <w:continuationSeparator/>
      </w:r>
    </w:p>
  </w:endnote>
  <w:endnote w:type="continuationNotice" w:id="2">
    <w:p w:rsidR="00D3174D" w:rsidRDefault="00D3174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2D7" w:rsidRDefault="009C52D7" w:rsidP="002A014C">
    <w:pPr>
      <w:pStyle w:val="Bunntekst"/>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sidR="00704C11">
              <w:rPr>
                <w:b/>
                <w:bCs/>
                <w:noProof/>
                <w:color w:val="969696" w:themeColor="accent3"/>
              </w:rPr>
              <w:t>17</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sidR="00704C11">
              <w:rPr>
                <w:b/>
                <w:bCs/>
                <w:noProof/>
                <w:color w:val="969696" w:themeColor="accent3"/>
              </w:rPr>
              <w:t>17</w:t>
            </w:r>
            <w:r w:rsidRPr="002B7EF9">
              <w:rPr>
                <w:b/>
                <w:bCs/>
                <w:color w:val="969696" w:themeColor="accent3"/>
                <w:sz w:val="24"/>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74D" w:rsidRDefault="00D3174D" w:rsidP="000B4D4C">
      <w:r>
        <w:separator/>
      </w:r>
    </w:p>
  </w:footnote>
  <w:footnote w:type="continuationSeparator" w:id="1">
    <w:p w:rsidR="00D3174D" w:rsidRDefault="00D3174D" w:rsidP="000B4D4C">
      <w:r>
        <w:continuationSeparator/>
      </w:r>
    </w:p>
  </w:footnote>
  <w:footnote w:type="continuationNotice" w:id="2">
    <w:p w:rsidR="00D3174D" w:rsidRDefault="00D3174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523517"/>
    <w:multiLevelType w:val="multilevel"/>
    <w:tmpl w:val="92845FFE"/>
    <w:lvl w:ilvl="0">
      <w:start w:val="1"/>
      <w:numFmt w:val="decimal"/>
      <w:pStyle w:val="Overskrift1"/>
      <w:lvlText w:val="%1."/>
      <w:lvlJc w:val="left"/>
      <w:pPr>
        <w:ind w:left="907" w:hanging="567"/>
      </w:pPr>
      <w:rPr>
        <w:rFonts w:hint="default"/>
      </w:rPr>
    </w:lvl>
    <w:lvl w:ilvl="1">
      <w:start w:val="1"/>
      <w:numFmt w:val="decimal"/>
      <w:pStyle w:val="Overskrift2"/>
      <w:lvlText w:val="%1.%2"/>
      <w:lvlJc w:val="left"/>
      <w:pPr>
        <w:ind w:left="851" w:hanging="491"/>
      </w:pPr>
      <w:rPr>
        <w:rFonts w:hint="default"/>
        <w:sz w:val="24"/>
        <w:szCs w:val="24"/>
      </w:rPr>
    </w:lvl>
    <w:lvl w:ilvl="2">
      <w:start w:val="1"/>
      <w:numFmt w:val="decimal"/>
      <w:pStyle w:val="Overskrift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trackRevisions/>
  <w:defaultTabStop w:val="720"/>
  <w:hyphenationZone w:val="425"/>
  <w:characterSpacingControl w:val="doNotCompress"/>
  <w:hdrShapeDefaults>
    <o:shapedefaults v:ext="edit" spidmax="7170"/>
  </w:hdrShapeDefaults>
  <w:footnotePr>
    <w:footnote w:id="0"/>
    <w:footnote w:id="1"/>
    <w:footnote w:id="2"/>
  </w:footnotePr>
  <w:endnotePr>
    <w:endnote w:id="0"/>
    <w:endnote w:id="1"/>
    <w:endnote w:id="2"/>
  </w:endnotePr>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6A91"/>
    <w:rsid w:val="00037815"/>
    <w:rsid w:val="0003786B"/>
    <w:rsid w:val="00040E9F"/>
    <w:rsid w:val="0004101F"/>
    <w:rsid w:val="00041310"/>
    <w:rsid w:val="000419C2"/>
    <w:rsid w:val="000421A6"/>
    <w:rsid w:val="000426A4"/>
    <w:rsid w:val="00042A86"/>
    <w:rsid w:val="00042E01"/>
    <w:rsid w:val="000438FD"/>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A0BCD"/>
    <w:rsid w:val="000A0D65"/>
    <w:rsid w:val="000A3172"/>
    <w:rsid w:val="000A3437"/>
    <w:rsid w:val="000A6519"/>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2B35"/>
    <w:rsid w:val="00302F23"/>
    <w:rsid w:val="003034C3"/>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A1DDB"/>
    <w:rsid w:val="003A20A0"/>
    <w:rsid w:val="003A20E9"/>
    <w:rsid w:val="003A237B"/>
    <w:rsid w:val="003A24E8"/>
    <w:rsid w:val="003A4101"/>
    <w:rsid w:val="003A45FE"/>
    <w:rsid w:val="003A526B"/>
    <w:rsid w:val="003A570A"/>
    <w:rsid w:val="003A59C4"/>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50510"/>
    <w:rsid w:val="00650572"/>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2168"/>
    <w:rsid w:val="00773BF1"/>
    <w:rsid w:val="00773CFD"/>
    <w:rsid w:val="00774E7E"/>
    <w:rsid w:val="00775C79"/>
    <w:rsid w:val="00775F22"/>
    <w:rsid w:val="007768C7"/>
    <w:rsid w:val="007768E3"/>
    <w:rsid w:val="00776AC7"/>
    <w:rsid w:val="00776CEF"/>
    <w:rsid w:val="007816A1"/>
    <w:rsid w:val="00785319"/>
    <w:rsid w:val="00787381"/>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B9B"/>
    <w:rsid w:val="008022BB"/>
    <w:rsid w:val="00803CE2"/>
    <w:rsid w:val="0080518D"/>
    <w:rsid w:val="00805367"/>
    <w:rsid w:val="00805527"/>
    <w:rsid w:val="00805814"/>
    <w:rsid w:val="0080692B"/>
    <w:rsid w:val="00810762"/>
    <w:rsid w:val="00810B98"/>
    <w:rsid w:val="008111D8"/>
    <w:rsid w:val="00811BFF"/>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E19"/>
    <w:rsid w:val="0090070A"/>
    <w:rsid w:val="0090116F"/>
    <w:rsid w:val="00903406"/>
    <w:rsid w:val="0090487E"/>
    <w:rsid w:val="00904A64"/>
    <w:rsid w:val="00904CBE"/>
    <w:rsid w:val="00904CFB"/>
    <w:rsid w:val="0090524E"/>
    <w:rsid w:val="0090620A"/>
    <w:rsid w:val="00906ED2"/>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FAB"/>
    <w:rsid w:val="009F38B9"/>
    <w:rsid w:val="009F6799"/>
    <w:rsid w:val="00A014DC"/>
    <w:rsid w:val="00A0184F"/>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FA0"/>
    <w:rsid w:val="00BC730F"/>
    <w:rsid w:val="00BC765D"/>
    <w:rsid w:val="00BD13D4"/>
    <w:rsid w:val="00BD1EB2"/>
    <w:rsid w:val="00BD226F"/>
    <w:rsid w:val="00BD45BA"/>
    <w:rsid w:val="00BD4E28"/>
    <w:rsid w:val="00BD5523"/>
    <w:rsid w:val="00BD68AE"/>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7E4"/>
    <w:rsid w:val="00CB0391"/>
    <w:rsid w:val="00CB2300"/>
    <w:rsid w:val="00CB3273"/>
    <w:rsid w:val="00CB3BD2"/>
    <w:rsid w:val="00CB48AB"/>
    <w:rsid w:val="00CB49E6"/>
    <w:rsid w:val="00CB59BF"/>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74D"/>
    <w:rsid w:val="00D31828"/>
    <w:rsid w:val="00D3311E"/>
    <w:rsid w:val="00D332C9"/>
    <w:rsid w:val="00D3615E"/>
    <w:rsid w:val="00D36E5A"/>
    <w:rsid w:val="00D40DE3"/>
    <w:rsid w:val="00D4279E"/>
    <w:rsid w:val="00D429B9"/>
    <w:rsid w:val="00D43855"/>
    <w:rsid w:val="00D4581D"/>
    <w:rsid w:val="00D461F4"/>
    <w:rsid w:val="00D47C8F"/>
    <w:rsid w:val="00D50641"/>
    <w:rsid w:val="00D50C31"/>
    <w:rsid w:val="00D50E52"/>
    <w:rsid w:val="00D510D8"/>
    <w:rsid w:val="00D55D3D"/>
    <w:rsid w:val="00D55E7B"/>
    <w:rsid w:val="00D56C0B"/>
    <w:rsid w:val="00D57BF8"/>
    <w:rsid w:val="00D603BF"/>
    <w:rsid w:val="00D6191B"/>
    <w:rsid w:val="00D61D52"/>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6801"/>
    <w:rsid w:val="00EA68C9"/>
    <w:rsid w:val="00EA7441"/>
    <w:rsid w:val="00EA7989"/>
    <w:rsid w:val="00EB12B7"/>
    <w:rsid w:val="00EB1E48"/>
    <w:rsid w:val="00EB27AB"/>
    <w:rsid w:val="00EB2AE7"/>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A5"/>
    <w:rPr>
      <w:sz w:val="22"/>
      <w:lang w:val="en-GB"/>
    </w:rPr>
  </w:style>
  <w:style w:type="paragraph" w:styleId="Overskrift1">
    <w:name w:val="heading 1"/>
    <w:basedOn w:val="Normal"/>
    <w:next w:val="Normal"/>
    <w:link w:val="Overskrift1Tegn"/>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6452F"/>
    <w:rPr>
      <w:rFonts w:asciiTheme="majorHAnsi" w:eastAsiaTheme="majorEastAsia" w:hAnsiTheme="majorHAnsi" w:cstheme="majorBidi"/>
      <w:color w:val="808080" w:themeColor="accent4"/>
      <w:sz w:val="32"/>
      <w:szCs w:val="32"/>
      <w:lang w:val="en-GB"/>
    </w:rPr>
  </w:style>
  <w:style w:type="character" w:customStyle="1" w:styleId="Overskrift2Tegn">
    <w:name w:val="Overskrift 2 Tegn"/>
    <w:basedOn w:val="Standardskriftforavsnitt"/>
    <w:link w:val="Overskrift2"/>
    <w:uiPriority w:val="9"/>
    <w:rsid w:val="00A6452F"/>
    <w:rPr>
      <w:rFonts w:asciiTheme="majorHAnsi" w:eastAsiaTheme="majorEastAsia" w:hAnsiTheme="majorHAnsi" w:cstheme="majorBidi"/>
      <w:color w:val="808080" w:themeColor="accent4"/>
      <w:sz w:val="26"/>
      <w:szCs w:val="26"/>
      <w:lang w:val="en-GB"/>
    </w:rPr>
  </w:style>
  <w:style w:type="character" w:customStyle="1" w:styleId="Overskrift3Tegn">
    <w:name w:val="Overskrift 3 Tegn"/>
    <w:basedOn w:val="Standardskriftforavsnitt"/>
    <w:link w:val="Overskrift3"/>
    <w:uiPriority w:val="9"/>
    <w:rsid w:val="00AB01C3"/>
    <w:rPr>
      <w:rFonts w:eastAsiaTheme="majorEastAsia" w:cstheme="minorHAnsi"/>
      <w:sz w:val="22"/>
      <w:szCs w:val="22"/>
      <w:lang w:val="en-GB"/>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uiPriority w:val="20"/>
    <w:qFormat/>
    <w:rsid w:val="004F2235"/>
    <w:rPr>
      <w:i/>
      <w:iCs/>
    </w:rPr>
  </w:style>
  <w:style w:type="paragraph" w:styleId="Ingenmellomrom">
    <w:name w:val="No Spacing"/>
    <w:link w:val="IngenmellomromTegn"/>
    <w:uiPriority w:val="1"/>
    <w:qFormat/>
    <w:rsid w:val="004222A5"/>
    <w:pPr>
      <w:jc w:val="both"/>
    </w:pPr>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character" w:customStyle="1" w:styleId="IngenmellomromTegn">
    <w:name w:val="Ingen mellomrom Tegn"/>
    <w:basedOn w:val="Standardskriftforavsnitt"/>
    <w:link w:val="Ingenmellomrom"/>
    <w:uiPriority w:val="1"/>
    <w:rsid w:val="004222A5"/>
    <w:rPr>
      <w:sz w:val="22"/>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character" w:customStyle="1" w:styleId="UnresolvedMention">
    <w:name w:val="Unresolved Mention"/>
    <w:basedOn w:val="Standardskriftforavsnit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Sterkutheving">
    <w:name w:val="Intense Emphasis"/>
    <w:uiPriority w:val="21"/>
    <w:qFormat/>
    <w:rsid w:val="00A1203E"/>
    <w:rPr>
      <w:b/>
      <w:bCs/>
      <w:caps/>
      <w:color w:val="6E6E6E" w:themeColor="accent1" w:themeShade="7F"/>
      <w:spacing w:val="10"/>
    </w:rPr>
  </w:style>
  <w:style w:type="paragraph" w:styleId="INNH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INNH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INNH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INNH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INNH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INNH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Merknadsreferanse">
    <w:name w:val="annotation reference"/>
    <w:basedOn w:val="Standardskriftforavsnitt"/>
    <w:uiPriority w:val="99"/>
    <w:semiHidden/>
    <w:unhideWhenUsed/>
    <w:rsid w:val="00FB2D73"/>
    <w:rPr>
      <w:sz w:val="16"/>
      <w:szCs w:val="16"/>
    </w:rPr>
  </w:style>
  <w:style w:type="paragraph" w:styleId="Merknadstekst">
    <w:name w:val="annotation text"/>
    <w:basedOn w:val="Normal"/>
    <w:link w:val="MerknadstekstTegn"/>
    <w:uiPriority w:val="99"/>
    <w:semiHidden/>
    <w:unhideWhenUsed/>
    <w:rsid w:val="00FB2D73"/>
    <w:rPr>
      <w:sz w:val="20"/>
    </w:rPr>
  </w:style>
  <w:style w:type="character" w:customStyle="1" w:styleId="MerknadstekstTegn">
    <w:name w:val="Merknadstekst Tegn"/>
    <w:basedOn w:val="Standardskriftforavsnitt"/>
    <w:link w:val="Merknadstekst"/>
    <w:uiPriority w:val="99"/>
    <w:semiHidden/>
    <w:rsid w:val="00FB2D73"/>
    <w:rPr>
      <w:lang w:val="en-GB"/>
    </w:rPr>
  </w:style>
  <w:style w:type="paragraph" w:styleId="Kommentaremne">
    <w:name w:val="annotation subject"/>
    <w:basedOn w:val="Merknadstekst"/>
    <w:next w:val="Merknadstekst"/>
    <w:link w:val="KommentaremneTegn"/>
    <w:uiPriority w:val="99"/>
    <w:semiHidden/>
    <w:unhideWhenUsed/>
    <w:rsid w:val="00FB2D73"/>
    <w:rPr>
      <w:b/>
      <w:bCs/>
    </w:rPr>
  </w:style>
  <w:style w:type="character" w:customStyle="1" w:styleId="KommentaremneTegn">
    <w:name w:val="Kommentaremne Tegn"/>
    <w:basedOn w:val="MerknadstekstTegn"/>
    <w:link w:val="Kommentaremne"/>
    <w:uiPriority w:val="99"/>
    <w:semiHidden/>
    <w:rsid w:val="00FB2D73"/>
    <w:rPr>
      <w:b/>
      <w:bCs/>
      <w:lang w:val="en-GB"/>
    </w:rPr>
  </w:style>
  <w:style w:type="paragraph" w:styleId="Revisjon">
    <w:name w:val="Revision"/>
    <w:hidden/>
    <w:uiPriority w:val="99"/>
    <w:semiHidden/>
    <w:rsid w:val="009E2E65"/>
    <w:rPr>
      <w:sz w:val="22"/>
      <w:lang w:val="en-GB"/>
    </w:rPr>
  </w:style>
</w:styles>
</file>

<file path=word/webSettings.xml><?xml version="1.0" encoding="utf-8"?>
<w:webSettings xmlns:r="http://schemas.openxmlformats.org/officeDocument/2006/relationships" xmlns:w="http://schemas.openxmlformats.org/wordprocessingml/2006/main">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C0DD6"/>
    <w:rsid w:val="0001725B"/>
    <w:rsid w:val="000528EA"/>
    <w:rsid w:val="00052ACA"/>
    <w:rsid w:val="00076199"/>
    <w:rsid w:val="000C0DD6"/>
    <w:rsid w:val="000E1FD8"/>
    <w:rsid w:val="00144F6A"/>
    <w:rsid w:val="00171A39"/>
    <w:rsid w:val="001D72FD"/>
    <w:rsid w:val="002B6160"/>
    <w:rsid w:val="003345F5"/>
    <w:rsid w:val="00342A94"/>
    <w:rsid w:val="00357E9C"/>
    <w:rsid w:val="0037743B"/>
    <w:rsid w:val="00427F2C"/>
    <w:rsid w:val="0044043B"/>
    <w:rsid w:val="004E350B"/>
    <w:rsid w:val="00505F2B"/>
    <w:rsid w:val="00553358"/>
    <w:rsid w:val="0057427E"/>
    <w:rsid w:val="005C3188"/>
    <w:rsid w:val="006473CD"/>
    <w:rsid w:val="00666A69"/>
    <w:rsid w:val="00694A93"/>
    <w:rsid w:val="00725498"/>
    <w:rsid w:val="00731319"/>
    <w:rsid w:val="00781307"/>
    <w:rsid w:val="0079115D"/>
    <w:rsid w:val="007B06A3"/>
    <w:rsid w:val="007B6C89"/>
    <w:rsid w:val="00823B57"/>
    <w:rsid w:val="008D466E"/>
    <w:rsid w:val="00910077"/>
    <w:rsid w:val="009C2C17"/>
    <w:rsid w:val="009C3471"/>
    <w:rsid w:val="00A00267"/>
    <w:rsid w:val="00A13C85"/>
    <w:rsid w:val="00A62C00"/>
    <w:rsid w:val="00BE01D9"/>
    <w:rsid w:val="00C8389C"/>
    <w:rsid w:val="00C91B1D"/>
    <w:rsid w:val="00DE17E9"/>
    <w:rsid w:val="00E57AD1"/>
    <w:rsid w:val="00EA35A2"/>
    <w:rsid w:val="00F17755"/>
    <w:rsid w:val="00F60ECE"/>
    <w:rsid w:val="00FB7DBF"/>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69"/>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570002EA0D040F9A95E5D6CE7577184">
    <w:name w:val="1570002EA0D040F9A95E5D6CE7577184"/>
    <w:rsid w:val="000C0DD6"/>
  </w:style>
  <w:style w:type="character" w:styleId="Plassholdertekst">
    <w:name w:val="Placeholder Text"/>
    <w:basedOn w:val="Standardskriftforavsnitt"/>
    <w:uiPriority w:val="99"/>
    <w:semiHidden/>
    <w:rsid w:val="00A00267"/>
    <w:rPr>
      <w:color w:val="808080"/>
    </w:rPr>
  </w:style>
  <w:style w:type="paragraph" w:customStyle="1" w:styleId="B2E8CF8448514A8583C25C1A61A53692">
    <w:name w:val="B2E8CF8448514A8583C25C1A61A53692"/>
    <w:rsid w:val="000C0DD6"/>
  </w:style>
  <w:style w:type="paragraph" w:customStyle="1" w:styleId="8F0B24285A284EAEAD574FA02D6CCA96">
    <w:name w:val="8F0B24285A284EAEAD574FA02D6CCA96"/>
    <w:rsid w:val="000C0DD6"/>
  </w:style>
  <w:style w:type="paragraph" w:customStyle="1" w:styleId="1165485E5DA849D68D07DEF7DAF0D823">
    <w:name w:val="1165485E5DA849D68D07DEF7DAF0D823"/>
    <w:rsid w:val="0079115D"/>
    <w:pPr>
      <w:tabs>
        <w:tab w:val="center" w:pos="4513"/>
        <w:tab w:val="right" w:pos="9026"/>
      </w:tabs>
      <w:spacing w:after="0" w:line="240" w:lineRule="auto"/>
    </w:pPr>
    <w:rPr>
      <w:rFonts w:eastAsiaTheme="minorHAnsi"/>
      <w:sz w:val="20"/>
      <w:szCs w:val="20"/>
      <w:lang w:val="en-US" w:eastAsia="en-US"/>
    </w:rPr>
  </w:style>
  <w:style w:type="paragraph" w:customStyle="1" w:styleId="1165485E5DA849D68D07DEF7DAF0D8231">
    <w:name w:val="1165485E5DA849D68D07DEF7DAF0D8231"/>
    <w:rsid w:val="0079115D"/>
    <w:pPr>
      <w:tabs>
        <w:tab w:val="center" w:pos="4513"/>
        <w:tab w:val="right" w:pos="9026"/>
      </w:tabs>
      <w:spacing w:after="0" w:line="240" w:lineRule="auto"/>
    </w:pPr>
    <w:rPr>
      <w:rFonts w:eastAsiaTheme="minorHAnsi"/>
      <w:sz w:val="20"/>
      <w:szCs w:val="20"/>
      <w:lang w:val="en-US" w:eastAsia="en-US"/>
    </w:rPr>
  </w:style>
  <w:style w:type="paragraph" w:customStyle="1" w:styleId="4081D94A016B43F2AB8509F7297EDDA8">
    <w:name w:val="4081D94A016B43F2AB8509F7297EDDA8"/>
    <w:rsid w:val="0079115D"/>
  </w:style>
  <w:style w:type="paragraph" w:customStyle="1" w:styleId="DEA5C5911E9F440F900A934A01BD11BD">
    <w:name w:val="DEA5C5911E9F440F900A934A01BD11BD"/>
    <w:rsid w:val="0079115D"/>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
    <w:name w:val="039D8138481942D5983349DA88A157EB"/>
    <w:rsid w:val="0079115D"/>
    <w:pPr>
      <w:tabs>
        <w:tab w:val="center" w:pos="4513"/>
        <w:tab w:val="right" w:pos="9026"/>
      </w:tabs>
      <w:spacing w:after="0" w:line="240" w:lineRule="auto"/>
    </w:pPr>
    <w:rPr>
      <w:rFonts w:eastAsiaTheme="minorHAnsi"/>
      <w:sz w:val="20"/>
      <w:szCs w:val="20"/>
      <w:lang w:val="en-US" w:eastAsia="en-US"/>
    </w:rPr>
  </w:style>
  <w:style w:type="paragraph" w:customStyle="1" w:styleId="886FBF6E153547CDA9C22CAB51178C24">
    <w:name w:val="886FBF6E153547CDA9C22CAB51178C24"/>
    <w:rsid w:val="00171A39"/>
  </w:style>
  <w:style w:type="paragraph" w:customStyle="1" w:styleId="7211AA590C8D45249D18578253A8D2B5">
    <w:name w:val="7211AA590C8D45249D18578253A8D2B5"/>
    <w:rsid w:val="00171A39"/>
  </w:style>
  <w:style w:type="paragraph" w:customStyle="1" w:styleId="6408E064701C497B92184B7B8C253140">
    <w:name w:val="6408E064701C497B92184B7B8C253140"/>
    <w:rsid w:val="00171A39"/>
  </w:style>
  <w:style w:type="paragraph" w:customStyle="1" w:styleId="9FECBD2C7B7F41F695D68A3653B7DD29">
    <w:name w:val="9FECBD2C7B7F41F695D68A3653B7DD29"/>
    <w:rsid w:val="00171A39"/>
    <w:pPr>
      <w:spacing w:after="0" w:line="240" w:lineRule="auto"/>
    </w:pPr>
    <w:rPr>
      <w:rFonts w:eastAsiaTheme="minorHAnsi"/>
      <w:sz w:val="20"/>
      <w:szCs w:val="20"/>
      <w:lang w:val="en-US" w:eastAsia="en-US"/>
    </w:rPr>
  </w:style>
  <w:style w:type="paragraph" w:customStyle="1" w:styleId="039D8138481942D5983349DA88A157EB1">
    <w:name w:val="039D8138481942D5983349DA88A157EB1"/>
    <w:rsid w:val="00171A39"/>
    <w:pPr>
      <w:tabs>
        <w:tab w:val="center" w:pos="4513"/>
        <w:tab w:val="right" w:pos="9026"/>
      </w:tabs>
      <w:spacing w:after="0" w:line="240" w:lineRule="auto"/>
    </w:pPr>
    <w:rPr>
      <w:rFonts w:eastAsiaTheme="minorHAnsi"/>
      <w:sz w:val="20"/>
      <w:szCs w:val="20"/>
      <w:lang w:val="en-US" w:eastAsia="en-US"/>
    </w:rPr>
  </w:style>
  <w:style w:type="paragraph" w:customStyle="1" w:styleId="9FECBD2C7B7F41F695D68A3653B7DD291">
    <w:name w:val="9FECBD2C7B7F41F695D68A3653B7DD291"/>
    <w:rsid w:val="00171A39"/>
    <w:pPr>
      <w:spacing w:after="0" w:line="240" w:lineRule="auto"/>
    </w:pPr>
    <w:rPr>
      <w:rFonts w:eastAsiaTheme="minorHAnsi"/>
      <w:sz w:val="20"/>
      <w:szCs w:val="20"/>
      <w:lang w:val="en-US" w:eastAsia="en-US"/>
    </w:rPr>
  </w:style>
  <w:style w:type="paragraph" w:customStyle="1" w:styleId="039D8138481942D5983349DA88A157EB2">
    <w:name w:val="039D8138481942D5983349DA88A157EB2"/>
    <w:rsid w:val="00171A39"/>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3">
    <w:name w:val="039D8138481942D5983349DA88A157EB3"/>
    <w:rsid w:val="003345F5"/>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4">
    <w:name w:val="039D8138481942D5983349DA88A157EB4"/>
    <w:rsid w:val="003345F5"/>
    <w:pPr>
      <w:tabs>
        <w:tab w:val="center" w:pos="4513"/>
        <w:tab w:val="right" w:pos="9026"/>
      </w:tabs>
      <w:spacing w:after="0" w:line="240" w:lineRule="auto"/>
    </w:pPr>
    <w:rPr>
      <w:rFonts w:eastAsiaTheme="minorHAnsi"/>
      <w:sz w:val="20"/>
      <w:szCs w:val="20"/>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2019-09-24T00:00:00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F0B79-8877-445C-8089-5D692B32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4293</Words>
  <Characters>22755</Characters>
  <Application>Microsoft Office Word</Application>
  <DocSecurity>0</DocSecurity>
  <Lines>189</Lines>
  <Paragraphs>53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SQUADRON STANDARD OPERATING PROCEDURES</vt:lpstr>
      <vt:lpstr>388th SQUADRON STANDARD OPERATING PROCEDURES</vt:lpstr>
    </vt:vector>
  </TitlesOfParts>
  <Company>132nd Virtual Wing</Company>
  <LinksUpToDate>false</LinksUpToDate>
  <CharactersWithSpaces>26995</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SQUADRON STANDARD OPERATING PROCEDURES</dc:title>
  <dc:subject>Standard Operating Procedures</dc:subject>
  <dc:creator>Ashilta</dc:creator>
  <cp:lastModifiedBy>Frode</cp:lastModifiedBy>
  <cp:revision>3</cp:revision>
  <cp:lastPrinted>2019-09-24T21:44:00Z</cp:lastPrinted>
  <dcterms:created xsi:type="dcterms:W3CDTF">2019-09-26T20:21:00Z</dcterms:created>
  <dcterms:modified xsi:type="dcterms:W3CDTF">2019-09-26T21:03:00Z</dcterms:modified>
  <cp:category>388th vFighter Squadron</cp:category>
  <cp:contentStatus>testing</cp:contentStatus>
</cp:coreProperties>
</file>